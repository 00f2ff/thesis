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D737A9" w:rsidRDefault="00B33EAB" w:rsidP="00747178">
      <w:pPr>
        <w:spacing w:line="360" w:lineRule="auto"/>
        <w:jc w:val="center"/>
        <w:rPr>
          <w:rFonts w:ascii="Times New Roman" w:hAnsi="Times New Roman" w:cs="Times New Roman"/>
          <w:b/>
          <w:bCs/>
          <w:i/>
          <w:color w:val="000000"/>
          <w:sz w:val="28"/>
          <w:szCs w:val="28"/>
        </w:rPr>
      </w:pPr>
      <w:r w:rsidRPr="00D737A9">
        <w:rPr>
          <w:rFonts w:ascii="Times New Roman" w:hAnsi="Times New Roman" w:cs="Times New Roman"/>
          <w:b/>
          <w:bCs/>
          <w:i/>
          <w:color w:val="000000"/>
          <w:sz w:val="28"/>
          <w:szCs w:val="28"/>
        </w:rPr>
        <w:t>Re</w:t>
      </w:r>
      <w:ins w:id="0" w:author="Jen Mankoff" w:date="2016-04-22T17:31:00Z">
        <w:r w:rsidR="0020048C">
          <w:rPr>
            <w:rFonts w:ascii="Times New Roman" w:hAnsi="Times New Roman" w:cs="Times New Roman"/>
            <w:b/>
            <w:bCs/>
            <w:i/>
            <w:color w:val="000000"/>
            <w:sz w:val="28"/>
            <w:szCs w:val="28"/>
          </w:rPr>
          <w:t>-e</w:t>
        </w:r>
        <w:r w:rsidR="0020048C" w:rsidRPr="00D737A9">
          <w:rPr>
            <w:rFonts w:ascii="Times New Roman" w:hAnsi="Times New Roman" w:cs="Times New Roman"/>
            <w:b/>
            <w:bCs/>
            <w:i/>
            <w:color w:val="000000"/>
            <w:sz w:val="28"/>
            <w:szCs w:val="28"/>
          </w:rPr>
          <w:t xml:space="preserve">nvisioning </w:t>
        </w:r>
      </w:ins>
      <w:r w:rsidRPr="00D737A9">
        <w:rPr>
          <w:rFonts w:ascii="Times New Roman" w:hAnsi="Times New Roman" w:cs="Times New Roman"/>
          <w:b/>
          <w:bCs/>
          <w:i/>
          <w:color w:val="000000"/>
          <w:sz w:val="28"/>
          <w:szCs w:val="28"/>
        </w:rPr>
        <w:t>the Keyboard as a Spatial User Interface</w:t>
      </w:r>
    </w:p>
    <w:p w14:paraId="7E6FAEE7" w14:textId="77777777" w:rsidR="00B33EAB" w:rsidRDefault="00B33EAB" w:rsidP="00747178">
      <w:pPr>
        <w:spacing w:line="360" w:lineRule="auto"/>
        <w:rPr>
          <w:rFonts w:ascii="Times New Roman" w:hAnsi="Times New Roman" w:cs="Times New Roman"/>
          <w:b/>
          <w:bCs/>
          <w:i/>
          <w:color w:val="000000"/>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ABSTRACT</w:t>
      </w:r>
    </w:p>
    <w:p w14:paraId="1BACC534" w14:textId="0D67928B" w:rsidR="007D7171" w:rsidRPr="00067A40"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r>
      <w:ins w:id="1" w:author="Duncan McIsaac" w:date="2016-04-24T15:04:00Z">
        <w:r w:rsidR="008C6F6B">
          <w:rPr>
            <w:rFonts w:ascii="Times New Roman" w:hAnsi="Times New Roman" w:cs="Times New Roman"/>
            <w:bCs/>
            <w:color w:val="000000"/>
          </w:rPr>
          <w:t>Current screen reader technology presents the content of web pages</w:t>
        </w:r>
      </w:ins>
      <w:ins w:id="2" w:author="Duncan McIsaac" w:date="2016-04-24T15:05:00Z">
        <w:r w:rsidR="008C6F6B">
          <w:rPr>
            <w:rFonts w:ascii="Times New Roman" w:hAnsi="Times New Roman" w:cs="Times New Roman"/>
            <w:bCs/>
            <w:color w:val="000000"/>
          </w:rPr>
          <w:t xml:space="preserve"> to users</w:t>
        </w:r>
      </w:ins>
      <w:ins w:id="3" w:author="Duncan McIsaac" w:date="2016-04-24T15:04:00Z">
        <w:r w:rsidR="008C6F6B">
          <w:rPr>
            <w:rFonts w:ascii="Times New Roman" w:hAnsi="Times New Roman" w:cs="Times New Roman"/>
            <w:bCs/>
            <w:color w:val="000000"/>
          </w:rPr>
          <w:t xml:space="preserve"> as a one-dimensional stream of data. </w:t>
        </w:r>
      </w:ins>
      <w:ins w:id="4" w:author="Duncan McIsaac" w:date="2016-04-24T15:06:00Z">
        <w:r w:rsidR="008C6F6B">
          <w:rPr>
            <w:rFonts w:ascii="Times New Roman" w:hAnsi="Times New Roman" w:cs="Times New Roman"/>
            <w:bCs/>
            <w:color w:val="000000"/>
          </w:rPr>
          <w:t xml:space="preserve">However, </w:t>
        </w:r>
      </w:ins>
      <w:ins w:id="5" w:author="Duncan McIsaac" w:date="2016-04-24T15:11:00Z">
        <w:r w:rsidR="008C6F6B">
          <w:rPr>
            <w:rFonts w:ascii="Times New Roman" w:hAnsi="Times New Roman" w:cs="Times New Roman"/>
            <w:bCs/>
            <w:color w:val="000000"/>
          </w:rPr>
          <w:t>as</w:t>
        </w:r>
      </w:ins>
      <w:ins w:id="6" w:author="Duncan McIsaac" w:date="2016-04-24T15:06:00Z">
        <w:r w:rsidR="008C6F6B">
          <w:rPr>
            <w:rFonts w:ascii="Times New Roman" w:hAnsi="Times New Roman" w:cs="Times New Roman"/>
            <w:bCs/>
            <w:color w:val="000000"/>
          </w:rPr>
          <w:t xml:space="preserve"> web pages themselves are two-dimensional, </w:t>
        </w:r>
      </w:ins>
      <w:ins w:id="7" w:author="Duncan McIsaac" w:date="2016-04-24T15:08:00Z">
        <w:r w:rsidR="008C6F6B">
          <w:rPr>
            <w:rFonts w:ascii="Times New Roman" w:hAnsi="Times New Roman" w:cs="Times New Roman"/>
            <w:bCs/>
            <w:color w:val="000000"/>
          </w:rPr>
          <w:t xml:space="preserve">we believe </w:t>
        </w:r>
      </w:ins>
      <w:ins w:id="8" w:author="Duncan McIsaac" w:date="2016-04-24T15:10:00Z">
        <w:r w:rsidR="008C6F6B">
          <w:rPr>
            <w:rFonts w:ascii="Times New Roman" w:hAnsi="Times New Roman" w:cs="Times New Roman"/>
            <w:bCs/>
            <w:color w:val="000000"/>
          </w:rPr>
          <w:t xml:space="preserve">this output method is </w:t>
        </w:r>
        <w:proofErr w:type="spellStart"/>
        <w:r w:rsidR="008C6F6B">
          <w:rPr>
            <w:rFonts w:ascii="Times New Roman" w:hAnsi="Times New Roman" w:cs="Times New Roman"/>
            <w:bCs/>
            <w:color w:val="000000"/>
          </w:rPr>
          <w:t>lossy</w:t>
        </w:r>
        <w:proofErr w:type="spellEnd"/>
        <w:r w:rsidR="008C6F6B">
          <w:rPr>
            <w:rFonts w:ascii="Times New Roman" w:hAnsi="Times New Roman" w:cs="Times New Roman"/>
            <w:bCs/>
            <w:color w:val="000000"/>
          </w:rPr>
          <w:t xml:space="preserve"> since it removes </w:t>
        </w:r>
      </w:ins>
      <w:ins w:id="9" w:author="Duncan McIsaac" w:date="2016-04-24T15:09:00Z">
        <w:r w:rsidR="008C6F6B">
          <w:rPr>
            <w:rFonts w:ascii="Times New Roman" w:hAnsi="Times New Roman" w:cs="Times New Roman"/>
            <w:bCs/>
            <w:color w:val="000000"/>
          </w:rPr>
          <w:t xml:space="preserve">the visuospatial relationships between </w:t>
        </w:r>
      </w:ins>
      <w:ins w:id="10" w:author="Duncan McIsaac" w:date="2016-04-24T15:11:00Z">
        <w:r w:rsidR="008C6F6B">
          <w:rPr>
            <w:rFonts w:ascii="Times New Roman" w:hAnsi="Times New Roman" w:cs="Times New Roman"/>
            <w:bCs/>
            <w:color w:val="000000"/>
          </w:rPr>
          <w:t>elements.</w:t>
        </w:r>
      </w:ins>
      <w:ins w:id="11" w:author="Duncan McIsaac" w:date="2016-04-24T15:08:00Z">
        <w:r w:rsidR="008C6F6B">
          <w:rPr>
            <w:rFonts w:ascii="Times New Roman" w:hAnsi="Times New Roman" w:cs="Times New Roman"/>
            <w:bCs/>
            <w:color w:val="000000"/>
          </w:rPr>
          <w:t xml:space="preserve"> </w:t>
        </w:r>
      </w:ins>
      <w:ins w:id="12" w:author="Duncan McIsaac" w:date="2016-04-24T15:13:00Z">
        <w:r w:rsidR="008C6F6B">
          <w:rPr>
            <w:rFonts w:ascii="Times New Roman" w:hAnsi="Times New Roman" w:cs="Times New Roman"/>
            <w:bCs/>
            <w:color w:val="000000"/>
          </w:rPr>
          <w:t xml:space="preserve">Keyboard surface interaction is a growing </w:t>
        </w:r>
      </w:ins>
      <w:ins w:id="13" w:author="Duncan McIsaac" w:date="2016-04-24T15:15:00Z">
        <w:r w:rsidR="008C6F6B">
          <w:rPr>
            <w:rFonts w:ascii="Times New Roman" w:hAnsi="Times New Roman" w:cs="Times New Roman"/>
            <w:bCs/>
            <w:color w:val="000000"/>
          </w:rPr>
          <w:t>field</w:t>
        </w:r>
      </w:ins>
      <w:ins w:id="14" w:author="Duncan McIsaac" w:date="2016-04-24T15:14:00Z">
        <w:r w:rsidR="008C6F6B">
          <w:rPr>
            <w:rFonts w:ascii="Times New Roman" w:hAnsi="Times New Roman" w:cs="Times New Roman"/>
            <w:bCs/>
            <w:color w:val="000000"/>
          </w:rPr>
          <w:t xml:space="preserve"> within</w:t>
        </w:r>
      </w:ins>
      <w:ins w:id="15" w:author="Duncan McIsaac" w:date="2016-04-24T15:13:00Z">
        <w:r w:rsidR="008C6F6B">
          <w:rPr>
            <w:rFonts w:ascii="Times New Roman" w:hAnsi="Times New Roman" w:cs="Times New Roman"/>
            <w:bCs/>
            <w:color w:val="000000"/>
          </w:rPr>
          <w:t xml:space="preserve"> human computer interaction that studies</w:t>
        </w:r>
      </w:ins>
      <w:ins w:id="16" w:author="Duncan McIsaac" w:date="2016-04-24T15:14:00Z">
        <w:r w:rsidR="008C6F6B">
          <w:rPr>
            <w:rFonts w:ascii="Times New Roman" w:hAnsi="Times New Roman" w:cs="Times New Roman"/>
            <w:bCs/>
            <w:color w:val="000000"/>
          </w:rPr>
          <w:t xml:space="preserve"> the repurposing of keyboards for nontraditional applications. </w:t>
        </w:r>
      </w:ins>
      <w:r>
        <w:rPr>
          <w:rFonts w:ascii="Times New Roman" w:hAnsi="Times New Roman" w:cs="Times New Roman"/>
          <w:bCs/>
          <w:color w:val="000000"/>
        </w:rPr>
        <w:t xml:space="preserve">We </w:t>
      </w:r>
      <w:ins w:id="17" w:author="Jen Mankoff" w:date="2016-04-22T17:34:00Z">
        <w:r w:rsidR="0020048C">
          <w:rPr>
            <w:rFonts w:ascii="Times New Roman" w:hAnsi="Times New Roman" w:cs="Times New Roman"/>
            <w:bCs/>
            <w:color w:val="000000"/>
          </w:rPr>
          <w:t xml:space="preserve">compare </w:t>
        </w:r>
      </w:ins>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w:t>
      </w:r>
      <w:ins w:id="18" w:author="Jen Mankoff" w:date="2016-04-22T17:35:00Z">
        <w:r w:rsidR="0020048C">
          <w:rPr>
            <w:rFonts w:ascii="Times New Roman" w:hAnsi="Times New Roman" w:cs="Times New Roman"/>
            <w:bCs/>
            <w:color w:val="000000"/>
          </w:rPr>
          <w:t xml:space="preserve"> (Fingers)</w:t>
        </w:r>
      </w:ins>
      <w:r>
        <w:rPr>
          <w:rFonts w:ascii="Times New Roman" w:hAnsi="Times New Roman" w:cs="Times New Roman"/>
          <w:bCs/>
          <w:color w:val="000000"/>
        </w:rPr>
        <w:t xml:space="preserve"> </w:t>
      </w:r>
      <w:ins w:id="19" w:author="Jen Mankoff" w:date="2016-04-22T17:35:00Z">
        <w:r w:rsidR="0020048C">
          <w:rPr>
            <w:rFonts w:ascii="Times New Roman" w:hAnsi="Times New Roman" w:cs="Times New Roman"/>
            <w:bCs/>
            <w:color w:val="000000"/>
          </w:rPr>
          <w:t xml:space="preserve">to a traditional screen reader (VoiceOver) to learn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w:t>
        </w:r>
      </w:ins>
      <w:ins w:id="20" w:author="Jen Mankoff" w:date="2016-04-22T17:36:00Z">
        <w:r w:rsidR="0020048C">
          <w:rPr>
            <w:rFonts w:ascii="Times New Roman" w:hAnsi="Times New Roman" w:cs="Times New Roman"/>
            <w:bCs/>
            <w:color w:val="000000"/>
          </w:rPr>
          <w:t xml:space="preserve"> on</w:t>
        </w:r>
      </w:ins>
      <w:r>
        <w:rPr>
          <w:rFonts w:ascii="Times New Roman" w:hAnsi="Times New Roman" w:cs="Times New Roman"/>
          <w:bCs/>
          <w:color w:val="000000"/>
        </w:rPr>
        <w:t xml:space="preserve"> four </w:t>
      </w:r>
      <w:ins w:id="21" w:author="Jen Mankoff" w:date="2016-04-22T17:35:00Z">
        <w:r w:rsidR="0020048C">
          <w:rPr>
            <w:rFonts w:ascii="Times New Roman" w:hAnsi="Times New Roman" w:cs="Times New Roman"/>
            <w:bCs/>
            <w:color w:val="000000"/>
          </w:rPr>
          <w:t>simulated shopping</w:t>
        </w:r>
      </w:ins>
      <w:ins w:id="22" w:author="Duncan McIsaac" w:date="2016-04-24T15:22:00Z">
        <w:r w:rsidR="00EF0AC8">
          <w:rPr>
            <w:rFonts w:ascii="Times New Roman" w:hAnsi="Times New Roman" w:cs="Times New Roman"/>
            <w:bCs/>
            <w:color w:val="000000"/>
          </w:rPr>
          <w:t xml:space="preserve"> tasks</w:t>
        </w:r>
      </w:ins>
      <w:r>
        <w:rPr>
          <w:rFonts w:ascii="Times New Roman" w:hAnsi="Times New Roman" w:cs="Times New Roman"/>
          <w:bCs/>
          <w:color w:val="000000"/>
        </w:rPr>
        <w:t xml:space="preserve">. We </w:t>
      </w:r>
      <w:ins w:id="23" w:author="Jen Mankoff" w:date="2016-04-22T17:37:00Z">
        <w:r w:rsidR="0020048C">
          <w:rPr>
            <w:rFonts w:ascii="Times New Roman" w:hAnsi="Times New Roman" w:cs="Times New Roman"/>
            <w:bCs/>
            <w:color w:val="000000"/>
          </w:rPr>
          <w:t>find</w:t>
        </w:r>
      </w:ins>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ins w:id="24" w:author="Jen Mankoff" w:date="2016-04-22T17:37:00Z">
        <w:r w:rsidR="0020048C">
          <w:rPr>
            <w:rFonts w:ascii="Times New Roman" w:hAnsi="Times New Roman" w:cs="Times New Roman"/>
            <w:bCs/>
            <w:color w:val="000000"/>
          </w:rPr>
          <w:t xml:space="preserve">consistent difference </w:t>
        </w:r>
      </w:ins>
      <w:ins w:id="25" w:author="Duncan McIsaac" w:date="2016-04-24T15:05:00Z">
        <w:r w:rsidR="008C6F6B">
          <w:rPr>
            <w:rFonts w:ascii="Times New Roman" w:hAnsi="Times New Roman" w:cs="Times New Roman"/>
            <w:bCs/>
            <w:color w:val="000000"/>
          </w:rPr>
          <w:t>i</w:t>
        </w:r>
      </w:ins>
      <w:ins w:id="26" w:author="Jen Mankoff" w:date="2016-04-22T17:37:00Z">
        <w:r w:rsidR="0020048C">
          <w:rPr>
            <w:rFonts w:ascii="Times New Roman" w:hAnsi="Times New Roman" w:cs="Times New Roman"/>
            <w:bCs/>
            <w:color w:val="000000"/>
          </w:rPr>
          <w:t>n effectiveness between the two conditions</w:t>
        </w:r>
      </w:ins>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ins w:id="27" w:author="Jen Mankoff" w:date="2016-04-22T17:37:00Z">
        <w:r w:rsidR="0020048C">
          <w:rPr>
            <w:rFonts w:ascii="Times New Roman" w:hAnsi="Times New Roman" w:cs="Times New Roman"/>
            <w:bCs/>
            <w:color w:val="000000"/>
          </w:rPr>
          <w:t xml:space="preserve">have </w:t>
        </w:r>
      </w:ins>
      <w:r w:rsidR="00760D16">
        <w:rPr>
          <w:rFonts w:ascii="Times New Roman" w:hAnsi="Times New Roman" w:cs="Times New Roman"/>
          <w:bCs/>
          <w:color w:val="000000"/>
        </w:rPr>
        <w:t xml:space="preserve">more interactions </w:t>
      </w:r>
      <w:ins w:id="28" w:author="Jen Mankoff" w:date="2016-04-22T17:37:00Z">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ins>
      <w:r w:rsidR="00760D16">
        <w:rPr>
          <w:rFonts w:ascii="Times New Roman" w:hAnsi="Times New Roman" w:cs="Times New Roman"/>
          <w:bCs/>
          <w:color w:val="000000"/>
        </w:rPr>
        <w:t>with Fingers than with VoiceOver, but it is unclear whether this positively or negatively impact</w:t>
      </w:r>
      <w:ins w:id="29" w:author="Jen Mankoff" w:date="2016-04-22T17:38:00Z">
        <w:r w:rsidR="0020048C">
          <w:rPr>
            <w:rFonts w:ascii="Times New Roman" w:hAnsi="Times New Roman" w:cs="Times New Roman"/>
            <w:bCs/>
            <w:color w:val="000000"/>
          </w:rPr>
          <w:t>s</w:t>
        </w:r>
      </w:ins>
      <w:r w:rsidR="00760D16">
        <w:rPr>
          <w:rFonts w:ascii="Times New Roman" w:hAnsi="Times New Roman" w:cs="Times New Roman"/>
          <w:bCs/>
          <w:color w:val="000000"/>
        </w:rPr>
        <w:t xml:space="preserve"> their time. </w:t>
      </w:r>
      <w:ins w:id="30" w:author="Jen Mankoff" w:date="2016-04-22T17:38:00Z">
        <w:r w:rsidR="0020048C">
          <w:rPr>
            <w:rFonts w:ascii="Times New Roman" w:hAnsi="Times New Roman" w:cs="Times New Roman"/>
            <w:bCs/>
            <w:color w:val="000000"/>
          </w:rPr>
          <w:t xml:space="preserve">We find that learning </w:t>
        </w:r>
      </w:ins>
      <w:ins w:id="31" w:author="Duncan McIsaac" w:date="2016-04-24T15:22:00Z">
        <w:r w:rsidR="00EF0AC8">
          <w:rPr>
            <w:rFonts w:ascii="Times New Roman" w:hAnsi="Times New Roman" w:cs="Times New Roman"/>
            <w:bCs/>
            <w:color w:val="000000"/>
          </w:rPr>
          <w:t>a</w:t>
        </w:r>
      </w:ins>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ins w:id="32" w:author="Jen Mankoff" w:date="2016-04-22T17:38:00Z">
        <w:r w:rsidR="0020048C">
          <w:rPr>
            <w:rFonts w:ascii="Times New Roman" w:hAnsi="Times New Roman" w:cs="Times New Roman"/>
            <w:bCs/>
            <w:color w:val="000000"/>
          </w:rPr>
          <w:t xml:space="preserve">is </w:t>
        </w:r>
      </w:ins>
      <w:r w:rsidR="00DE1E6E">
        <w:rPr>
          <w:rFonts w:ascii="Times New Roman" w:hAnsi="Times New Roman" w:cs="Times New Roman"/>
          <w:bCs/>
          <w:color w:val="000000"/>
        </w:rPr>
        <w:t>challenging</w:t>
      </w:r>
      <w:ins w:id="33" w:author="Jen Mankoff" w:date="2016-04-22T17:38:00Z">
        <w:r w:rsidR="0020048C">
          <w:rPr>
            <w:rFonts w:ascii="Times New Roman" w:hAnsi="Times New Roman" w:cs="Times New Roman"/>
            <w:bCs/>
            <w:color w:val="000000"/>
          </w:rPr>
          <w:t xml:space="preserve"> for participants</w:t>
        </w:r>
      </w:ins>
      <w:r w:rsidR="00DE1E6E">
        <w:rPr>
          <w:rFonts w:ascii="Times New Roman" w:hAnsi="Times New Roman" w:cs="Times New Roman"/>
          <w:bCs/>
          <w:color w:val="000000"/>
        </w:rPr>
        <w:t xml:space="preserve">. We suggest further research into the applicability of keyboard surface interaction as an alternative form of web accessibility, </w:t>
      </w:r>
      <w:proofErr w:type="gramStart"/>
      <w:r w:rsidR="00DE1E6E">
        <w:rPr>
          <w:rFonts w:ascii="Times New Roman" w:hAnsi="Times New Roman" w:cs="Times New Roman"/>
          <w:bCs/>
          <w:color w:val="000000"/>
        </w:rPr>
        <w:t>but</w:t>
      </w:r>
      <w:proofErr w:type="gramEnd"/>
      <w:r w:rsidR="00DE1E6E">
        <w:rPr>
          <w:rFonts w:ascii="Times New Roman" w:hAnsi="Times New Roman" w:cs="Times New Roman"/>
          <w:bCs/>
          <w:color w:val="000000"/>
        </w:rPr>
        <w:t xml:space="preserve"> that future studies take a longitudinal nature to help participants learn the mental model required and overcome the novelty effect. </w:t>
      </w: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4936B750"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EF0AC8">
        <w:rPr>
          <w:rFonts w:ascii="Times New Roman" w:hAnsi="Times New Roman" w:cs="Times New Roman"/>
          <w:bCs/>
          <w:i/>
          <w:color w:val="000000"/>
        </w:rPr>
        <w:t>via</w:t>
      </w:r>
      <w:r w:rsidR="007A1B64">
        <w:rPr>
          <w:rFonts w:ascii="Times New Roman" w:hAnsi="Times New Roman" w:cs="Times New Roman"/>
          <w:bCs/>
          <w:color w:val="000000"/>
        </w:rPr>
        <w:t xml:space="preserve"> the DOM tree or linearly. But the information conveyed by websites is</w:t>
      </w:r>
      <w:ins w:id="34" w:author="Jen Mankoff" w:date="2016-04-22T17:40:00Z">
        <w:r w:rsidR="0020048C">
          <w:rPr>
            <w:rFonts w:ascii="Times New Roman" w:hAnsi="Times New Roman" w:cs="Times New Roman"/>
            <w:bCs/>
            <w:color w:val="000000"/>
          </w:rPr>
          <w:t xml:space="preserve"> </w:t>
        </w:r>
      </w:ins>
      <w:r w:rsidR="007A1B64">
        <w:rPr>
          <w:rFonts w:ascii="Times New Roman" w:hAnsi="Times New Roman" w:cs="Times New Roman"/>
          <w:bCs/>
          <w:color w:val="000000"/>
        </w:rPr>
        <w:t>n</w:t>
      </w:r>
      <w:ins w:id="35" w:author="Jen Mankoff" w:date="2016-04-22T17:40:00Z">
        <w:r w:rsidR="0020048C">
          <w:rPr>
            <w:rFonts w:ascii="Times New Roman" w:hAnsi="Times New Roman" w:cs="Times New Roman"/>
            <w:bCs/>
            <w:color w:val="000000"/>
          </w:rPr>
          <w:t>o</w:t>
        </w:r>
      </w:ins>
      <w:r w:rsidR="007A1B64">
        <w:rPr>
          <w:rFonts w:ascii="Times New Roman" w:hAnsi="Times New Roman" w:cs="Times New Roman"/>
          <w:bCs/>
          <w:color w:val="000000"/>
        </w:rPr>
        <w:t xml:space="preserve">t only contained within its </w:t>
      </w:r>
      <w:ins w:id="36" w:author="Jen Mankoff" w:date="2016-04-22T17:40:00Z">
        <w:r w:rsidR="0020048C">
          <w:rPr>
            <w:rFonts w:ascii="Times New Roman" w:hAnsi="Times New Roman" w:cs="Times New Roman"/>
            <w:bCs/>
            <w:color w:val="000000"/>
          </w:rPr>
          <w:t>hierarchy</w:t>
        </w:r>
      </w:ins>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elements </w:t>
      </w:r>
      <w:r w:rsidR="002A78CD">
        <w:rPr>
          <w:rFonts w:ascii="Times New Roman" w:hAnsi="Times New Roman" w:cs="Times New Roman"/>
          <w:bCs/>
          <w:color w:val="000000"/>
        </w:rPr>
        <w:t xml:space="preserve">to develop a better understanding of a page’s content. Blind users are unable to </w:t>
      </w:r>
      <w:r w:rsidR="002A78CD">
        <w:rPr>
          <w:rFonts w:ascii="Times New Roman" w:hAnsi="Times New Roman" w:cs="Times New Roman"/>
          <w:bCs/>
          <w:color w:val="000000"/>
        </w:rPr>
        <w:lastRenderedPageBreak/>
        <w:t>pick up on these spatial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ins w:id="37" w:author="Jen Mankoff" w:date="2016-04-22T17:42:00Z">
        <w:r w:rsidR="0020048C">
          <w:rPr>
            <w:rFonts w:ascii="Times New Roman" w:hAnsi="Times New Roman" w:cs="Times New Roman"/>
            <w:color w:val="000000"/>
          </w:rPr>
          <w:t xml:space="preserve"> support tasks</w:t>
        </w:r>
      </w:ins>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 xml:space="preserve">[Edwards, </w:t>
      </w:r>
      <w:proofErr w:type="spellStart"/>
      <w:r w:rsidR="00961353">
        <w:rPr>
          <w:rFonts w:ascii="Times New Roman" w:hAnsi="Times New Roman" w:cs="Times New Roman"/>
          <w:color w:val="000000"/>
        </w:rPr>
        <w:t>Mynatt</w:t>
      </w:r>
      <w:proofErr w:type="spellEnd"/>
      <w:r w:rsidR="00961353">
        <w:rPr>
          <w:rFonts w:ascii="Times New Roman" w:hAnsi="Times New Roman" w:cs="Times New Roman"/>
          <w:color w:val="000000"/>
        </w:rPr>
        <w: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 xml:space="preserve">w keys and key combinations [Edwards, </w:t>
      </w:r>
      <w:proofErr w:type="spellStart"/>
      <w:r w:rsidR="00DB4A17">
        <w:rPr>
          <w:rFonts w:ascii="Times New Roman" w:hAnsi="Times New Roman" w:cs="Times New Roman"/>
          <w:color w:val="000000"/>
        </w:rPr>
        <w:t>Mynatt</w:t>
      </w:r>
      <w:proofErr w:type="spellEnd"/>
      <w:r w:rsidR="00DB4A17">
        <w:rPr>
          <w:rFonts w:ascii="Times New Roman" w:hAnsi="Times New Roman" w:cs="Times New Roman"/>
          <w:color w:val="000000"/>
        </w:rPr>
        <w: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of a MacBook computer to activate the VoiceOver screen reader upon mouse move. Such a system is a promising alternative to normal mouse interaction since users’ movements are constrained to the dimensions of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Researchers found users typically suffer from “finger fatigue” and “fat fingers” after extended use. To remedy these complaints, two algorithmic techniques were developed. </w:t>
      </w:r>
      <w:proofErr w:type="gramStart"/>
      <w:r w:rsidR="007D7171" w:rsidRPr="007D7171">
        <w:rPr>
          <w:rFonts w:ascii="Times New Roman" w:hAnsi="Times New Roman" w:cs="Times New Roman"/>
          <w:color w:val="000000"/>
        </w:rPr>
        <w:t>One implements gesture recognition</w:t>
      </w:r>
      <w:proofErr w:type="gramEnd"/>
      <w:r w:rsidR="007D7171" w:rsidRPr="007D7171">
        <w:rPr>
          <w:rFonts w:ascii="Times New Roman" w:hAnsi="Times New Roman" w:cs="Times New Roman"/>
          <w:color w:val="000000"/>
        </w:rPr>
        <w:t xml:space="preserve">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w:t>
      </w:r>
      <w:proofErr w:type="spellStart"/>
      <w:r w:rsidR="005F3158">
        <w:rPr>
          <w:rFonts w:ascii="Times New Roman" w:hAnsi="Times New Roman" w:cs="Times New Roman"/>
          <w:color w:val="000000"/>
        </w:rPr>
        <w:t>Keskin</w:t>
      </w:r>
      <w:proofErr w:type="spellEnd"/>
      <w:r w:rsidR="005F3158">
        <w:rPr>
          <w:rFonts w:ascii="Times New Roman" w:hAnsi="Times New Roman" w:cs="Times New Roman"/>
          <w:color w:val="000000"/>
        </w:rPr>
        <w:t xml:space="preserve">, </w:t>
      </w:r>
      <w:proofErr w:type="spellStart"/>
      <w:r w:rsidR="005F3158">
        <w:rPr>
          <w:rFonts w:ascii="Times New Roman" w:hAnsi="Times New Roman" w:cs="Times New Roman"/>
          <w:color w:val="000000"/>
        </w:rPr>
        <w:t>Hilliges</w:t>
      </w:r>
      <w:proofErr w:type="spellEnd"/>
      <w:r w:rsidR="005F3158">
        <w:rPr>
          <w:rFonts w:ascii="Times New Roman" w:hAnsi="Times New Roman" w:cs="Times New Roman"/>
          <w:color w:val="000000"/>
        </w:rPr>
        <w:t xml:space="preserve">,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Pr="00D84D23"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 xml:space="preserve">keyboard in the form of a glove with infrared light emitter on the pointer finger and two </w:t>
      </w:r>
      <w:proofErr w:type="spellStart"/>
      <w:r>
        <w:rPr>
          <w:rFonts w:ascii="Times New Roman" w:hAnsi="Times New Roman" w:cs="Times New Roman"/>
          <w:bCs/>
          <w:color w:val="000000"/>
        </w:rPr>
        <w:t>Wiimotes</w:t>
      </w:r>
      <w:proofErr w:type="spellEnd"/>
      <w:r>
        <w:rPr>
          <w:rFonts w:ascii="Times New Roman" w:hAnsi="Times New Roman" w:cs="Times New Roman"/>
          <w:bCs/>
          <w:color w:val="000000"/>
        </w:rPr>
        <w:t xml:space="preserve">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xml:space="preserve">]. Their proof-of-concept finger-tracking system, named Fingers, was designed to allow users to keep their hands on the keyboard at all times, instead of moving a hand away to use a </w:t>
      </w:r>
      <w:proofErr w:type="spellStart"/>
      <w:r>
        <w:rPr>
          <w:rFonts w:ascii="Times New Roman" w:hAnsi="Times New Roman" w:cs="Times New Roman"/>
          <w:bCs/>
          <w:color w:val="000000"/>
        </w:rPr>
        <w:t>trackpad</w:t>
      </w:r>
      <w:proofErr w:type="spellEnd"/>
      <w:r>
        <w:rPr>
          <w:rFonts w:ascii="Times New Roman" w:hAnsi="Times New Roman" w:cs="Times New Roman"/>
          <w:bCs/>
          <w:color w:val="000000"/>
        </w:rPr>
        <w:t xml:space="preserve">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 xml:space="preserve">mfortable than using a </w:t>
      </w:r>
      <w:proofErr w:type="spellStart"/>
      <w:r w:rsidR="00F0750E">
        <w:rPr>
          <w:rFonts w:ascii="Times New Roman" w:hAnsi="Times New Roman" w:cs="Times New Roman"/>
          <w:bCs/>
          <w:color w:val="000000"/>
        </w:rPr>
        <w:t>trackpad</w:t>
      </w:r>
      <w:proofErr w:type="spellEnd"/>
      <w:r w:rsidR="00F0750E">
        <w:rPr>
          <w:rFonts w:ascii="Times New Roman" w:hAnsi="Times New Roman" w:cs="Times New Roman"/>
          <w:bCs/>
          <w:color w:val="000000"/>
        </w:rPr>
        <w:t xml:space="preserve">. </w:t>
      </w:r>
      <w:proofErr w:type="gramStart"/>
      <w:r w:rsidR="00F0750E">
        <w:rPr>
          <w:rFonts w:ascii="Times New Roman" w:hAnsi="Times New Roman" w:cs="Times New Roman"/>
          <w:bCs/>
          <w:color w:val="000000"/>
        </w:rPr>
        <w:t>Fingers was</w:t>
      </w:r>
      <w:proofErr w:type="gramEnd"/>
      <w:r w:rsidR="00F0750E">
        <w:rPr>
          <w:rFonts w:ascii="Times New Roman" w:hAnsi="Times New Roman" w:cs="Times New Roman"/>
          <w:bCs/>
          <w:color w:val="000000"/>
        </w:rPr>
        <w:t xml:space="preserve">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556061C3" w14:textId="099A0B7E"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8D14C1D" w14:textId="75B79166" w:rsidR="00A21866" w:rsidRDefault="00A21866"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sidRPr="00A21866">
        <w:rPr>
          <w:rFonts w:ascii="Times New Roman" w:hAnsi="Times New Roman" w:cs="Times New Roman"/>
          <w:color w:val="000000"/>
          <w:highlight w:val="yellow"/>
        </w:rPr>
        <w:t>insert</w:t>
      </w:r>
      <w:proofErr w:type="gramEnd"/>
      <w:r w:rsidRPr="00A21866">
        <w:rPr>
          <w:rFonts w:ascii="Times New Roman" w:hAnsi="Times New Roman" w:cs="Times New Roman"/>
          <w:color w:val="000000"/>
          <w:highlight w:val="yellow"/>
        </w:rPr>
        <w:t xml:space="preserve"> screenshot of Shopping from Asus here]</w:t>
      </w: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proofErr w:type="spellStart"/>
      <w:r w:rsidR="00F0750E">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w:t>
      </w:r>
      <w:proofErr w:type="spellStart"/>
      <w:r w:rsidRPr="00497772">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 xml:space="preserve">A </w:t>
      </w:r>
      <w:proofErr w:type="spellStart"/>
      <w:r w:rsidR="00196A83">
        <w:rPr>
          <w:rFonts w:ascii="Times New Roman" w:hAnsi="Times New Roman" w:cs="Times New Roman"/>
          <w:color w:val="000000"/>
        </w:rPr>
        <w:t>MongoDB</w:t>
      </w:r>
      <w:proofErr w:type="spellEnd"/>
      <w:r w:rsidR="00196A83">
        <w:rPr>
          <w:rFonts w:ascii="Times New Roman" w:hAnsi="Times New Roman" w:cs="Times New Roman"/>
          <w:color w:val="000000"/>
        </w:rPr>
        <w:t xml:space="preserve"> database contained pre-selected products from the </w:t>
      </w:r>
      <w:proofErr w:type="spellStart"/>
      <w:r w:rsidR="00196A83">
        <w:rPr>
          <w:rFonts w:ascii="Times New Roman" w:hAnsi="Times New Roman" w:cs="Times New Roman"/>
          <w:color w:val="000000"/>
        </w:rPr>
        <w:t>Etsy</w:t>
      </w:r>
      <w:proofErr w:type="spellEnd"/>
      <w:r w:rsidR="00196A83">
        <w:rPr>
          <w:rFonts w:ascii="Times New Roman" w:hAnsi="Times New Roman" w:cs="Times New Roman"/>
          <w:color w:val="000000"/>
        </w:rPr>
        <w:t xml:space="preserve"> API for each category, but searches made fresh requests to the service</w:t>
      </w:r>
      <w:r w:rsidR="00716A22">
        <w:rPr>
          <w:rFonts w:ascii="Times New Roman" w:hAnsi="Times New Roman" w:cs="Times New Roman"/>
          <w:color w:val="000000"/>
        </w:rPr>
        <w:t>.</w:t>
      </w:r>
    </w:p>
    <w:p w14:paraId="6AF98A5E" w14:textId="1E51F1D7" w:rsidR="00497772" w:rsidRPr="0042499D"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Pr>
          <w:rFonts w:ascii="Times New Roman" w:hAnsi="Times New Roman" w:cs="Times New Roman"/>
          <w:color w:val="000000"/>
          <w:highlight w:val="yellow"/>
        </w:rPr>
        <w:t>insert</w:t>
      </w:r>
      <w:proofErr w:type="gramEnd"/>
      <w:r>
        <w:rPr>
          <w:rFonts w:ascii="Times New Roman" w:hAnsi="Times New Roman" w:cs="Times New Roman"/>
          <w:color w:val="000000"/>
          <w:highlight w:val="yellow"/>
        </w:rPr>
        <w:t xml:space="preserve"> </w:t>
      </w:r>
      <w:proofErr w:type="spellStart"/>
      <w:r>
        <w:rPr>
          <w:rFonts w:ascii="Times New Roman" w:hAnsi="Times New Roman" w:cs="Times New Roman"/>
          <w:color w:val="000000"/>
          <w:highlight w:val="yellow"/>
        </w:rPr>
        <w:t>photoshopped</w:t>
      </w:r>
      <w:proofErr w:type="spellEnd"/>
      <w:r>
        <w:rPr>
          <w:rFonts w:ascii="Times New Roman" w:hAnsi="Times New Roman" w:cs="Times New Roman"/>
          <w:color w:val="000000"/>
          <w:highlight w:val="yellow"/>
        </w:rPr>
        <w:t xml:space="preserve">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Pr="0042499D" w:rsidRDefault="00F8553F" w:rsidP="00747178">
      <w:pPr>
        <w:spacing w:line="360" w:lineRule="auto"/>
        <w:ind w:firstLine="720"/>
        <w:rPr>
          <w:rFonts w:ascii="Times New Roman" w:hAnsi="Times New Roman" w:cs="Times New Roman"/>
          <w:color w:val="000000"/>
        </w:rPr>
      </w:pPr>
      <w:ins w:id="38" w:author="Duncan McIsaac" w:date="2016-04-24T14:55:00Z">
        <w:r>
          <w:rPr>
            <w:rFonts w:ascii="Times New Roman" w:hAnsi="Times New Roman" w:cs="Times New Roman"/>
            <w:color w:val="000000"/>
          </w:rPr>
          <w:t>We</w:t>
        </w:r>
      </w:ins>
      <w:r w:rsidR="00497772" w:rsidRPr="00497772">
        <w:rPr>
          <w:rFonts w:ascii="Times New Roman" w:hAnsi="Times New Roman" w:cs="Times New Roman"/>
          <w:color w:val="000000"/>
        </w:rPr>
        <w:t xml:space="preserve"> decided to program Shopping entirely in the client-side as a single-page application</w:t>
      </w:r>
      <w:ins w:id="39" w:author="Duncan McIsaac" w:date="2016-04-24T14:55:00Z">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ins>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w:t>
      </w:r>
      <w:proofErr w:type="spellStart"/>
      <w:r w:rsidR="00497772" w:rsidRPr="00497772">
        <w:rPr>
          <w:rFonts w:ascii="Times New Roman" w:hAnsi="Times New Roman" w:cs="Times New Roman"/>
          <w:color w:val="000000"/>
        </w:rPr>
        <w:t>MongoDB</w:t>
      </w:r>
      <w:proofErr w:type="spellEnd"/>
      <w:r w:rsidR="00497772" w:rsidRPr="00497772">
        <w:rPr>
          <w:rFonts w:ascii="Times New Roman" w:hAnsi="Times New Roman" w:cs="Times New Roman"/>
          <w:color w:val="000000"/>
        </w:rPr>
        <w:t xml:space="preserve"> database behind the client-side app.</w:t>
      </w:r>
      <w:r w:rsidR="00716A22">
        <w:rPr>
          <w:rFonts w:ascii="Times New Roman" w:hAnsi="Times New Roman" w:cs="Times New Roman"/>
          <w:color w:val="000000"/>
        </w:rPr>
        <w:t xml:space="preserve"> </w:t>
      </w: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Pr="0042499D" w:rsidRDefault="00E2292C"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 xml:space="preserve">each key typed by the participant. Participants could press Shift again to exit the search bar, or </w:t>
      </w:r>
      <w:proofErr w:type="gramStart"/>
      <w:r w:rsidR="00497772" w:rsidRPr="00497772">
        <w:rPr>
          <w:rFonts w:ascii="Times New Roman" w:hAnsi="Times New Roman" w:cs="Times New Roman"/>
          <w:color w:val="000000"/>
        </w:rPr>
        <w:t>Enter</w:t>
      </w:r>
      <w:proofErr w:type="gramEnd"/>
      <w:r w:rsidR="00497772" w:rsidRPr="00497772">
        <w:rPr>
          <w:rFonts w:ascii="Times New Roman" w:hAnsi="Times New Roman" w:cs="Times New Roman"/>
          <w:color w:val="000000"/>
        </w:rPr>
        <w:t xml:space="preserve"> to filter products by that particular query.</w:t>
      </w:r>
      <w:r w:rsidR="002F6115">
        <w:rPr>
          <w:rFonts w:ascii="Times New Roman" w:hAnsi="Times New Roman" w:cs="Times New Roman"/>
          <w:color w:val="000000"/>
        </w:rPr>
        <w:t xml:space="preserve"> </w:t>
      </w:r>
    </w:p>
    <w:p w14:paraId="144B2423" w14:textId="080DC43B"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ins w:id="40" w:author="Jen Mankoff" w:date="2016-04-22T18:10:00Z">
        <w:r w:rsidR="00160144">
          <w:rPr>
            <w:rFonts w:ascii="Times New Roman" w:hAnsi="Times New Roman" w:cs="Times New Roman"/>
            <w:color w:val="000000"/>
          </w:rPr>
          <w:t xml:space="preserve">the study </w:t>
        </w:r>
      </w:ins>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 xml:space="preserve">retinitis </w:t>
      </w:r>
      <w:proofErr w:type="spellStart"/>
      <w:r w:rsidR="0072767F">
        <w:rPr>
          <w:rFonts w:ascii="Times New Roman" w:hAnsi="Times New Roman" w:cs="Times New Roman"/>
          <w:i/>
          <w:color w:val="000000"/>
        </w:rPr>
        <w:t>pigmentosa</w:t>
      </w:r>
      <w:proofErr w:type="spellEnd"/>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t>
      </w:r>
      <w:proofErr w:type="spellStart"/>
      <w:r w:rsidRPr="00497772">
        <w:rPr>
          <w:rFonts w:ascii="Times New Roman" w:hAnsi="Times New Roman" w:cs="Times New Roman"/>
          <w:color w:val="000000"/>
        </w:rPr>
        <w:t>Wiimotes</w:t>
      </w:r>
      <w:proofErr w:type="spellEnd"/>
      <w:r w:rsidRPr="00497772">
        <w:rPr>
          <w:rFonts w:ascii="Times New Roman" w:hAnsi="Times New Roman" w:cs="Times New Roman"/>
          <w:color w:val="000000"/>
        </w:rPr>
        <w:t xml:space="preserve">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w:t>
      </w:r>
      <w:proofErr w:type="gramStart"/>
      <w:r w:rsidRPr="00987148">
        <w:rPr>
          <w:rFonts w:ascii="Times New Roman" w:hAnsi="Times New Roman" w:cs="Times New Roman"/>
          <w:color w:val="000000"/>
          <w:highlight w:val="yellow"/>
        </w:rPr>
        <w:t>insert</w:t>
      </w:r>
      <w:proofErr w:type="gramEnd"/>
      <w:r w:rsidRPr="00987148">
        <w:rPr>
          <w:rFonts w:ascii="Times New Roman" w:hAnsi="Times New Roman" w:cs="Times New Roman"/>
          <w:color w:val="000000"/>
          <w:highlight w:val="yellow"/>
        </w:rPr>
        <w:t xml:space="preserve"> image of </w:t>
      </w:r>
      <w:proofErr w:type="spellStart"/>
      <w:r w:rsidRPr="00987148">
        <w:rPr>
          <w:rFonts w:ascii="Times New Roman" w:hAnsi="Times New Roman" w:cs="Times New Roman"/>
          <w:color w:val="000000"/>
          <w:highlight w:val="yellow"/>
        </w:rPr>
        <w:t>Wiimote</w:t>
      </w:r>
      <w:proofErr w:type="spellEnd"/>
      <w:r w:rsidRPr="00987148">
        <w:rPr>
          <w:rFonts w:ascii="Times New Roman" w:hAnsi="Times New Roman" w:cs="Times New Roman"/>
          <w:color w:val="000000"/>
          <w:highlight w:val="yellow"/>
        </w:rPr>
        <w:t xml:space="preserv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w:t>
      </w:r>
      <w:proofErr w:type="gramStart"/>
      <w:r w:rsidR="0072767F">
        <w:rPr>
          <w:rFonts w:ascii="Times New Roman" w:hAnsi="Times New Roman" w:cs="Times New Roman"/>
          <w:color w:val="000000"/>
        </w:rPr>
        <w:t>go</w:t>
      </w:r>
      <w:proofErr w:type="gramEnd"/>
      <w:r w:rsidR="0072767F">
        <w:rPr>
          <w:rFonts w:ascii="Times New Roman" w:hAnsi="Times New Roman" w:cs="Times New Roman"/>
          <w:color w:val="000000"/>
        </w:rPr>
        <w:t xml:space="preserve">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Default="00DC65B1" w:rsidP="00747178">
      <w:pPr>
        <w:spacing w:line="360" w:lineRule="auto"/>
        <w:rPr>
          <w:ins w:id="41" w:author="Duncan McIsaac" w:date="2016-04-24T16:24:00Z"/>
          <w:rFonts w:ascii="Times New Roman" w:hAnsi="Times New Roman" w:cs="Times New Roman"/>
          <w:b/>
        </w:rPr>
      </w:pPr>
      <w:r>
        <w:rPr>
          <w:rFonts w:ascii="Times New Roman" w:hAnsi="Times New Roman" w:cs="Times New Roman"/>
          <w:b/>
        </w:rPr>
        <w:t>RESULTS AND ANALYSIS</w:t>
      </w:r>
    </w:p>
    <w:p w14:paraId="25296003" w14:textId="77777777" w:rsidR="00126BF7" w:rsidRPr="006253EA" w:rsidRDefault="00126BF7" w:rsidP="00126BF7">
      <w:pPr>
        <w:spacing w:line="360" w:lineRule="auto"/>
        <w:rPr>
          <w:ins w:id="42" w:author="Duncan McIsaac" w:date="2016-04-24T16:24:00Z"/>
          <w:rFonts w:ascii="Times New Roman" w:hAnsi="Times New Roman" w:cs="Times New Roman"/>
        </w:rPr>
      </w:pPr>
      <w:ins w:id="43" w:author="Duncan McIsaac" w:date="2016-04-24T16:24:00Z">
        <w:r>
          <w:rPr>
            <w:rFonts w:ascii="Times New Roman" w:hAnsi="Times New Roman" w:cs="Times New Roman"/>
            <w:b/>
          </w:rPr>
          <w:t>Qualitative Results and Post-Survey</w:t>
        </w:r>
      </w:ins>
    </w:p>
    <w:p w14:paraId="3F551A92" w14:textId="77777777" w:rsidR="00126BF7" w:rsidRDefault="00126BF7" w:rsidP="00126BF7">
      <w:pPr>
        <w:spacing w:line="360" w:lineRule="auto"/>
        <w:ind w:firstLine="720"/>
        <w:rPr>
          <w:ins w:id="44" w:author="Duncan McIsaac" w:date="2016-04-24T16:24:00Z"/>
          <w:rFonts w:ascii="Times New Roman" w:hAnsi="Times New Roman" w:cs="Times New Roman"/>
        </w:rPr>
      </w:pPr>
      <w:ins w:id="45" w:author="Duncan McIsaac" w:date="2016-04-24T16:24:00Z">
        <w:r>
          <w:rPr>
            <w:rFonts w:ascii="Times New Roman" w:hAnsi="Times New Roman" w:cs="Times New Roman"/>
          </w:rPr>
          <w:t xml:space="preserve">We rotated the interaction layer’s representation of the product grid 90 degrees such that Q corresponded with the first product, A the second, Z the third, W the fourth, and so on. Despite our instructions indicating this ordering of products, every participant fell into a pattern of tracing their finger across a row of keys instead of down a column to access sequential products. We hypothesized that since blind people lack spatial awareness of content on a page, our participants’ existing mental models would not impact their perceptions of where that content is located. However, it was clear that our workaround to fit more products within a keyboard by modifying the page layout was unintuitive. Interestingly, rotating the interaction layer’s representation of the sidebar 90 degrees such that number keys mapped to categories did not cause participants any confusion.  </w:t>
        </w:r>
      </w:ins>
    </w:p>
    <w:p w14:paraId="3EE937D1" w14:textId="77777777" w:rsidR="00126BF7" w:rsidRDefault="00126BF7" w:rsidP="00126BF7">
      <w:pPr>
        <w:spacing w:line="360" w:lineRule="auto"/>
        <w:ind w:firstLine="720"/>
        <w:rPr>
          <w:ins w:id="46" w:author="Duncan McIsaac" w:date="2016-04-24T16:24:00Z"/>
          <w:rFonts w:ascii="Times New Roman" w:hAnsi="Times New Roman" w:cs="Times New Roman"/>
        </w:rPr>
      </w:pPr>
      <w:ins w:id="47" w:author="Duncan McIsaac" w:date="2016-04-24T16:24:00Z">
        <w:r>
          <w:rPr>
            <w:rFonts w:ascii="Times New Roman" w:hAnsi="Times New Roman" w:cs="Times New Roman"/>
          </w:rPr>
          <w:t>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However, it is likely each participant would rate a similar experience using her screen reader of choice much higher.</w:t>
        </w:r>
      </w:ins>
    </w:p>
    <w:p w14:paraId="140F3288" w14:textId="77777777" w:rsidR="00126BF7" w:rsidRDefault="00126BF7" w:rsidP="00126BF7">
      <w:pPr>
        <w:spacing w:line="360" w:lineRule="auto"/>
        <w:rPr>
          <w:ins w:id="48" w:author="Duncan McIsaac" w:date="2016-04-24T16:24:00Z"/>
          <w:rFonts w:ascii="Times New Roman" w:hAnsi="Times New Roman" w:cs="Times New Roman"/>
        </w:rPr>
      </w:pPr>
      <w:ins w:id="49" w:author="Duncan McIsaac" w:date="2016-04-24T16:24:00Z">
        <w:r>
          <w:rPr>
            <w:rFonts w:ascii="Times New Roman" w:hAnsi="Times New Roman" w:cs="Times New Roman"/>
          </w:rPr>
          <w:tab/>
          <w:t>We then asked participants what they liked and did not like about the glove, and suggestions for improving this kind of interaction. Many participants enjoyed the novel aspects of Fingers, but did not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ins>
    </w:p>
    <w:p w14:paraId="26124A93" w14:textId="77777777" w:rsidR="00126BF7" w:rsidRDefault="00126BF7" w:rsidP="00126BF7">
      <w:pPr>
        <w:spacing w:line="360" w:lineRule="auto"/>
        <w:rPr>
          <w:ins w:id="50" w:author="Duncan McIsaac" w:date="2016-04-24T16:24:00Z"/>
          <w:rFonts w:ascii="Times New Roman" w:hAnsi="Times New Roman" w:cs="Times New Roman"/>
        </w:rPr>
      </w:pPr>
      <w:ins w:id="51" w:author="Duncan McIsaac" w:date="2016-04-24T16:24:00Z">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One participant became visibly flustered because her mental model of how a keyboard works was so ingrained that she found herself unable to remember our directions and expressed confusion at how each Fingers interaction worked. Allocating more time for participants to explore and practice with Fingers may have mitigated these complaints, but such additional time was unavailable. </w:t>
        </w:r>
      </w:ins>
    </w:p>
    <w:p w14:paraId="4F846527" w14:textId="77777777" w:rsidR="00126BF7" w:rsidRPr="00DC65B1" w:rsidRDefault="00126BF7" w:rsidP="00747178">
      <w:pPr>
        <w:spacing w:line="360" w:lineRule="auto"/>
        <w:rPr>
          <w:rFonts w:ascii="Times New Roman" w:hAnsi="Times New Roman" w:cs="Times New Roman"/>
        </w:rPr>
      </w:pPr>
    </w:p>
    <w:p w14:paraId="0D0DDFA6" w14:textId="49914622" w:rsidR="004B3B47" w:rsidRDefault="00537DDC" w:rsidP="00747178">
      <w:pPr>
        <w:spacing w:line="360" w:lineRule="auto"/>
        <w:rPr>
          <w:ins w:id="52" w:author="Jen Mankoff" w:date="2016-04-24T05:43:00Z"/>
          <w:rFonts w:ascii="Times New Roman" w:hAnsi="Times New Roman" w:cs="Times New Roman"/>
          <w:b/>
        </w:rPr>
      </w:pPr>
      <w:r>
        <w:rPr>
          <w:rFonts w:ascii="Times New Roman" w:hAnsi="Times New Roman" w:cs="Times New Roman"/>
          <w:b/>
        </w:rPr>
        <w:t xml:space="preserve">Participant </w:t>
      </w:r>
      <w:commentRangeStart w:id="53"/>
      <w:r>
        <w:rPr>
          <w:rFonts w:ascii="Times New Roman" w:hAnsi="Times New Roman" w:cs="Times New Roman"/>
          <w:b/>
        </w:rPr>
        <w:t>Results</w:t>
      </w:r>
      <w:commentRangeEnd w:id="53"/>
      <w:r w:rsidR="00C935AD">
        <w:rPr>
          <w:rStyle w:val="CommentReference"/>
        </w:rPr>
        <w:commentReference w:id="53"/>
      </w:r>
    </w:p>
    <w:p w14:paraId="10C73695" w14:textId="77777777" w:rsidR="00C935AD" w:rsidRDefault="000B5138" w:rsidP="00126BF7">
      <w:pPr>
        <w:spacing w:line="360" w:lineRule="auto"/>
        <w:ind w:firstLine="720"/>
        <w:rPr>
          <w:ins w:id="54" w:author="Duncan McIsaac" w:date="2016-04-24T16:44:00Z"/>
          <w:rFonts w:ascii="Times New Roman" w:hAnsi="Times New Roman" w:cs="Times New Roman"/>
        </w:rPr>
      </w:pPr>
      <w:ins w:id="55" w:author="Jen Mankoff" w:date="2016-04-24T05:43:00Z">
        <w:r>
          <w:rPr>
            <w:rFonts w:ascii="Times New Roman" w:hAnsi="Times New Roman" w:cs="Times New Roman"/>
          </w:rPr>
          <w:t>Given the small number of participants in our study, it is instructive to explore their performance one at a time. A</w:t>
        </w:r>
      </w:ins>
      <w:r w:rsidR="00853002">
        <w:rPr>
          <w:rFonts w:ascii="Times New Roman" w:hAnsi="Times New Roman" w:cs="Times New Roman"/>
        </w:rPr>
        <w:t>nalys</w:t>
      </w:r>
      <w:ins w:id="56" w:author="Duncan McIsaac" w:date="2016-04-24T16:30:00Z">
        <w:r w:rsidR="00B52D4C">
          <w:rPr>
            <w:rFonts w:ascii="Times New Roman" w:hAnsi="Times New Roman" w:cs="Times New Roman"/>
          </w:rPr>
          <w:t>e</w:t>
        </w:r>
      </w:ins>
      <w:r w:rsidR="00853002">
        <w:rPr>
          <w:rFonts w:ascii="Times New Roman" w:hAnsi="Times New Roman" w:cs="Times New Roman"/>
        </w:rPr>
        <w:t xml:space="preserve">s of individual participants’ results show interesting relationships on a case-by-case basis. </w:t>
      </w:r>
    </w:p>
    <w:p w14:paraId="00CD5BBF" w14:textId="18DA3223" w:rsidR="00853002" w:rsidRDefault="00C935AD" w:rsidP="00C935AD">
      <w:pPr>
        <w:spacing w:line="360" w:lineRule="auto"/>
        <w:rPr>
          <w:rFonts w:ascii="Times New Roman" w:hAnsi="Times New Roman" w:cs="Times New Roman"/>
        </w:rPr>
      </w:pPr>
      <w:ins w:id="57" w:author="Duncan McIsaac" w:date="2016-04-24T16:44:00Z">
        <w:r>
          <w:rPr>
            <w:noProof/>
          </w:rPr>
          <w:drawing>
            <wp:inline distT="0" distB="0" distL="0" distR="0" wp14:anchorId="7CFCDF4A" wp14:editId="141A1796">
              <wp:extent cx="5374197" cy="3224024"/>
              <wp:effectExtent l="0" t="0" r="36195"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41964D22" w14:textId="5FA2A68A" w:rsidR="00853002" w:rsidRDefault="00C935AD" w:rsidP="00747178">
      <w:pPr>
        <w:spacing w:line="360" w:lineRule="auto"/>
        <w:rPr>
          <w:ins w:id="58" w:author="Duncan McIsaac" w:date="2016-04-24T16:45:00Z"/>
          <w:rFonts w:ascii="Times New Roman" w:hAnsi="Times New Roman" w:cs="Times New Roman"/>
        </w:rPr>
      </w:pPr>
      <w:ins w:id="59" w:author="Duncan McIsaac" w:date="2016-04-24T16:45:00Z">
        <w:r>
          <w:rPr>
            <w:noProof/>
          </w:rPr>
          <w:drawing>
            <wp:inline distT="0" distB="0" distL="0" distR="0" wp14:anchorId="7DDBE8A0" wp14:editId="4D2FDF3E">
              <wp:extent cx="5374197" cy="3223892"/>
              <wp:effectExtent l="0" t="0" r="3619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14:paraId="4E21CAEB" w14:textId="79F6E7D3" w:rsidR="00C935AD" w:rsidRDefault="00C935AD" w:rsidP="00747178">
      <w:pPr>
        <w:spacing w:line="360" w:lineRule="auto"/>
        <w:rPr>
          <w:ins w:id="60" w:author="Duncan McIsaac" w:date="2016-04-24T17:03:00Z"/>
          <w:rFonts w:ascii="Times New Roman" w:hAnsi="Times New Roman" w:cs="Times New Roman"/>
        </w:rPr>
      </w:pPr>
      <w:ins w:id="61" w:author="Duncan McIsaac" w:date="2016-04-24T16:46:00Z">
        <w:r>
          <w:rPr>
            <w:rFonts w:ascii="Times New Roman" w:hAnsi="Times New Roman" w:cs="Times New Roman"/>
          </w:rPr>
          <w:tab/>
          <w:t xml:space="preserve">Due to technical issues, participant 1 was unable to complete task 4 with Fingers, and all tasks with a screen reader. </w:t>
        </w:r>
      </w:ins>
      <w:ins w:id="62" w:author="Duncan McIsaac" w:date="2016-04-24T16:56:00Z">
        <w:r w:rsidR="008D2C51">
          <w:rPr>
            <w:rFonts w:ascii="Times New Roman" w:hAnsi="Times New Roman" w:cs="Times New Roman"/>
          </w:rPr>
          <w:t>She learned the Fingers functionality fairly quickly</w:t>
        </w:r>
      </w:ins>
      <w:ins w:id="63" w:author="Duncan McIsaac" w:date="2016-04-24T16:57:00Z">
        <w:r w:rsidR="008D2C51">
          <w:rPr>
            <w:rFonts w:ascii="Times New Roman" w:hAnsi="Times New Roman" w:cs="Times New Roman"/>
          </w:rPr>
          <w:t xml:space="preserve"> and moved through the tasks she did complete faster than average across all participants. </w:t>
        </w:r>
        <w:r w:rsidR="002D0E02">
          <w:rPr>
            <w:rFonts w:ascii="Times New Roman" w:hAnsi="Times New Roman" w:cs="Times New Roman"/>
          </w:rPr>
          <w:t xml:space="preserve">She </w:t>
        </w:r>
      </w:ins>
      <w:ins w:id="64" w:author="Duncan McIsaac" w:date="2016-04-24T17:02:00Z">
        <w:r w:rsidR="002D0E02">
          <w:rPr>
            <w:rFonts w:ascii="Times New Roman" w:hAnsi="Times New Roman" w:cs="Times New Roman"/>
          </w:rPr>
          <w:t>took an exploratory approach to tasks 1 and 2, touching a high number of keys, but became noticeably more comfortable with the key map</w:t>
        </w:r>
        <w:r w:rsidR="00296010">
          <w:rPr>
            <w:rFonts w:ascii="Times New Roman" w:hAnsi="Times New Roman" w:cs="Times New Roman"/>
          </w:rPr>
          <w:t>pings by task 3</w:t>
        </w:r>
      </w:ins>
      <w:ins w:id="65" w:author="Duncan McIsaac" w:date="2016-04-24T17:03:00Z">
        <w:r w:rsidR="00296010">
          <w:rPr>
            <w:rFonts w:ascii="Times New Roman" w:hAnsi="Times New Roman" w:cs="Times New Roman"/>
          </w:rPr>
          <w:t xml:space="preserve">, which she completed </w:t>
        </w:r>
      </w:ins>
      <w:ins w:id="66" w:author="Duncan McIsaac" w:date="2016-04-24T17:02:00Z">
        <w:r w:rsidR="002D0E02">
          <w:rPr>
            <w:rFonts w:ascii="Times New Roman" w:hAnsi="Times New Roman" w:cs="Times New Roman"/>
          </w:rPr>
          <w:t>with substantially fewer interactions.</w:t>
        </w:r>
      </w:ins>
    </w:p>
    <w:p w14:paraId="1F938F8C" w14:textId="77777777" w:rsidR="00296010" w:rsidRDefault="00296010"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rPr>
        <w:t xml:space="preserve"> </w:t>
      </w:r>
    </w:p>
    <w:p w14:paraId="62418948" w14:textId="18AF4861" w:rsidR="00853002" w:rsidRP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5B4B89" w14:textId="77777777" w:rsidR="00537DDC" w:rsidRDefault="00537DDC" w:rsidP="00747178">
      <w:pPr>
        <w:spacing w:line="360" w:lineRule="auto"/>
        <w:rPr>
          <w:rFonts w:ascii="Times New Roman" w:hAnsi="Times New Roman" w:cs="Times New Roman"/>
        </w:rPr>
      </w:pPr>
    </w:p>
    <w:p w14:paraId="12AB2781" w14:textId="1429C75B" w:rsidR="002767E0" w:rsidRDefault="00853002" w:rsidP="00747178">
      <w:pPr>
        <w:spacing w:line="360" w:lineRule="auto"/>
        <w:rPr>
          <w:ins w:id="67" w:author="Duncan McIsaac" w:date="2016-04-24T17:12:00Z"/>
          <w:rFonts w:ascii="Times New Roman" w:hAnsi="Times New Roman" w:cs="Times New Roman"/>
        </w:rPr>
      </w:pPr>
      <w:r>
        <w:rPr>
          <w:rFonts w:ascii="Times New Roman" w:hAnsi="Times New Roman" w:cs="Times New Roman"/>
        </w:rPr>
        <w:tab/>
      </w:r>
      <w:ins w:id="68" w:author="Duncan McIsaac" w:date="2016-04-24T17:07:00Z">
        <w:r w:rsidR="00B200C6">
          <w:rPr>
            <w:rFonts w:ascii="Times New Roman" w:hAnsi="Times New Roman" w:cs="Times New Roman"/>
          </w:rPr>
          <w:t xml:space="preserve">This participant experienced the most difficulty orienting her hands on the keyboard as she exclusively uses desktop computers with mechanical keyboards. </w:t>
        </w:r>
      </w:ins>
      <w:ins w:id="69" w:author="Duncan McIsaac" w:date="2016-04-24T17:08:00Z">
        <w:r w:rsidR="00B200C6">
          <w:rPr>
            <w:rFonts w:ascii="Times New Roman" w:hAnsi="Times New Roman" w:cs="Times New Roman"/>
          </w:rPr>
          <w:t xml:space="preserve">As a result, </w:t>
        </w:r>
      </w:ins>
      <w:ins w:id="70" w:author="Duncan McIsaac" w:date="2016-04-24T17:09:00Z">
        <w:r w:rsidR="00B200C6">
          <w:rPr>
            <w:rFonts w:ascii="Times New Roman" w:hAnsi="Times New Roman" w:cs="Times New Roman"/>
          </w:rPr>
          <w:t xml:space="preserve">she spent a long time during </w:t>
        </w:r>
      </w:ins>
      <w:ins w:id="71" w:author="Duncan McIsaac" w:date="2016-04-24T17:15:00Z">
        <w:r w:rsidR="002767E0">
          <w:rPr>
            <w:rFonts w:ascii="Times New Roman" w:hAnsi="Times New Roman" w:cs="Times New Roman"/>
          </w:rPr>
          <w:t xml:space="preserve">Fingers </w:t>
        </w:r>
      </w:ins>
      <w:ins w:id="72" w:author="Duncan McIsaac" w:date="2016-04-24T17:09:00Z">
        <w:r w:rsidR="00B200C6">
          <w:rPr>
            <w:rFonts w:ascii="Times New Roman" w:hAnsi="Times New Roman" w:cs="Times New Roman"/>
          </w:rPr>
          <w:t>task 1 trying to understand the keyboard layout. She did not log a high number of interactions for that task as she used her left hand for orientation, and then moved her right hand into position</w:t>
        </w:r>
      </w:ins>
      <w:ins w:id="73" w:author="Duncan McIsaac" w:date="2016-04-24T17:11:00Z">
        <w:r w:rsidR="002767E0">
          <w:rPr>
            <w:rFonts w:ascii="Times New Roman" w:hAnsi="Times New Roman" w:cs="Times New Roman"/>
          </w:rPr>
          <w:t xml:space="preserve"> once she identified target keys</w:t>
        </w:r>
      </w:ins>
      <w:ins w:id="74" w:author="Duncan McIsaac" w:date="2016-04-24T17:09:00Z">
        <w:r w:rsidR="00B200C6">
          <w:rPr>
            <w:rFonts w:ascii="Times New Roman" w:hAnsi="Times New Roman" w:cs="Times New Roman"/>
          </w:rPr>
          <w:t xml:space="preserve">. </w:t>
        </w:r>
      </w:ins>
      <w:ins w:id="75" w:author="Duncan McIsaac" w:date="2016-04-24T17:12:00Z">
        <w:r w:rsidR="002767E0">
          <w:rPr>
            <w:rFonts w:ascii="Times New Roman" w:hAnsi="Times New Roman" w:cs="Times New Roman"/>
          </w:rPr>
          <w:t>As a result, she was able to develop a stronger understanding of the test laptop’s keyboard layout, but did not take advantage of that time to build a mental model of Shopping.</w:t>
        </w:r>
      </w:ins>
      <w:ins w:id="76" w:author="Duncan McIsaac" w:date="2016-04-24T17:11:00Z">
        <w:r w:rsidR="002767E0">
          <w:rPr>
            <w:rFonts w:ascii="Times New Roman" w:hAnsi="Times New Roman" w:cs="Times New Roman"/>
          </w:rPr>
          <w:t xml:space="preserve"> </w:t>
        </w:r>
      </w:ins>
      <w:ins w:id="77" w:author="Duncan McIsaac" w:date="2016-04-24T17:18:00Z">
        <w:r w:rsidR="002767E0">
          <w:rPr>
            <w:rFonts w:ascii="Times New Roman" w:hAnsi="Times New Roman" w:cs="Times New Roman"/>
          </w:rPr>
          <w:t>She then spent additional time building that mental model before completing the task. Given her newfound understanding of the keyboard layout and Fingers functionality, she</w:t>
        </w:r>
      </w:ins>
      <w:ins w:id="78" w:author="Duncan McIsaac" w:date="2016-04-24T17:17:00Z">
        <w:r w:rsidR="002767E0">
          <w:rPr>
            <w:rFonts w:ascii="Times New Roman" w:hAnsi="Times New Roman" w:cs="Times New Roman"/>
          </w:rPr>
          <w:t xml:space="preserve"> completed tasks 2 and 3 much faster</w:t>
        </w:r>
      </w:ins>
      <w:ins w:id="79" w:author="Duncan McIsaac" w:date="2016-04-24T17:18:00Z">
        <w:r w:rsidR="002767E0">
          <w:rPr>
            <w:rFonts w:ascii="Times New Roman" w:hAnsi="Times New Roman" w:cs="Times New Roman"/>
          </w:rPr>
          <w:t>.</w:t>
        </w:r>
      </w:ins>
    </w:p>
    <w:p w14:paraId="0FF4B1ED" w14:textId="23EAB83D" w:rsidR="00853002" w:rsidRDefault="002767E0" w:rsidP="00747178">
      <w:pPr>
        <w:spacing w:line="360" w:lineRule="auto"/>
        <w:rPr>
          <w:rFonts w:ascii="Times New Roman" w:hAnsi="Times New Roman" w:cs="Times New Roman"/>
        </w:rPr>
      </w:pPr>
      <w:ins w:id="80" w:author="Duncan McIsaac" w:date="2016-04-24T17:13:00Z">
        <w:r>
          <w:rPr>
            <w:rFonts w:ascii="Times New Roman" w:hAnsi="Times New Roman" w:cs="Times New Roman"/>
          </w:rPr>
          <w:tab/>
        </w:r>
      </w:ins>
      <w:ins w:id="81" w:author="Duncan McIsaac" w:date="2016-04-24T17:15:00Z">
        <w:r>
          <w:rPr>
            <w:rFonts w:ascii="Times New Roman" w:hAnsi="Times New Roman" w:cs="Times New Roman"/>
          </w:rPr>
          <w:t xml:space="preserve">She spent a similar period of time in the first VoiceOver task orienting her hands to the </w:t>
        </w:r>
        <w:proofErr w:type="spellStart"/>
        <w:r>
          <w:rPr>
            <w:rFonts w:ascii="Times New Roman" w:hAnsi="Times New Roman" w:cs="Times New Roman"/>
          </w:rPr>
          <w:t>Macbook</w:t>
        </w:r>
        <w:proofErr w:type="spellEnd"/>
        <w:r>
          <w:rPr>
            <w:rFonts w:ascii="Times New Roman" w:hAnsi="Times New Roman" w:cs="Times New Roman"/>
          </w:rPr>
          <w:t xml:space="preserve"> Pro keyboard.</w:t>
        </w:r>
      </w:ins>
      <w:ins w:id="82" w:author="Duncan McIsaac" w:date="2016-04-24T17:18:00Z">
        <w:r>
          <w:rPr>
            <w:rFonts w:ascii="Times New Roman" w:hAnsi="Times New Roman" w:cs="Times New Roman"/>
          </w:rPr>
          <w:t xml:space="preserve"> As with Fingers, she completed tasks 2 and 3 far faster than task 1</w:t>
        </w:r>
      </w:ins>
      <w:ins w:id="83" w:author="Duncan McIsaac" w:date="2016-04-24T17:13:00Z">
        <w:r>
          <w:rPr>
            <w:rFonts w:ascii="Times New Roman" w:hAnsi="Times New Roman" w:cs="Times New Roman"/>
          </w:rPr>
          <w:t xml:space="preserve">. </w:t>
        </w:r>
        <w:r>
          <w:rPr>
            <w:rFonts w:ascii="Times New Roman" w:hAnsi="Times New Roman" w:cs="Times New Roman"/>
          </w:rPr>
          <w:t xml:space="preserve">We do not have data for participant 2’s performance on the fourth VoiceOver task. </w:t>
        </w:r>
      </w:ins>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5FF58E" w14:textId="6434F984"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4697FF" w14:textId="77777777" w:rsidR="00853002" w:rsidRDefault="00853002" w:rsidP="00747178">
      <w:pPr>
        <w:spacing w:line="360" w:lineRule="auto"/>
        <w:rPr>
          <w:rFonts w:ascii="Times New Roman" w:hAnsi="Times New Roman" w:cs="Times New Roman"/>
        </w:rPr>
      </w:pPr>
    </w:p>
    <w:p w14:paraId="405AE9A3" w14:textId="7B6473F2" w:rsidR="00126BF7" w:rsidRDefault="00126BF7" w:rsidP="00126BF7">
      <w:pPr>
        <w:spacing w:line="360" w:lineRule="auto"/>
        <w:ind w:firstLine="720"/>
        <w:rPr>
          <w:ins w:id="84" w:author="Duncan McIsaac" w:date="2016-04-24T16:25:00Z"/>
          <w:rFonts w:ascii="Times New Roman" w:hAnsi="Times New Roman" w:cs="Times New Roman"/>
        </w:rPr>
      </w:pPr>
      <w:r>
        <w:rPr>
          <w:rFonts w:ascii="Times New Roman" w:hAnsi="Times New Roman" w:cs="Times New Roman"/>
        </w:rPr>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r w:rsidR="00853002">
        <w:rPr>
          <w:rFonts w:ascii="Times New Roman" w:hAnsi="Times New Roman" w:cs="Times New Roman"/>
        </w:rPr>
        <w:tab/>
      </w:r>
    </w:p>
    <w:p w14:paraId="4CFF739A" w14:textId="01498767" w:rsidR="00853002" w:rsidRDefault="00126BF7" w:rsidP="00126BF7">
      <w:pPr>
        <w:spacing w:line="360" w:lineRule="auto"/>
        <w:ind w:firstLine="720"/>
        <w:rPr>
          <w:rFonts w:ascii="Times New Roman" w:hAnsi="Times New Roman" w:cs="Times New Roman"/>
        </w:rPr>
      </w:pPr>
      <w:ins w:id="85" w:author="Duncan McIsaac" w:date="2016-04-24T16:26:00Z">
        <w:r>
          <w:rPr>
            <w:rFonts w:ascii="Times New Roman" w:hAnsi="Times New Roman" w:cs="Times New Roman"/>
          </w:rPr>
          <w:t>She</w:t>
        </w:r>
      </w:ins>
      <w:r w:rsidR="00853002">
        <w:rPr>
          <w:rFonts w:ascii="Times New Roman" w:hAnsi="Times New Roman" w:cs="Times New Roman"/>
        </w:rPr>
        <w:t xml:space="preserve"> displayed a much closer alignment of time and in</w:t>
      </w:r>
      <w:bookmarkStart w:id="86" w:name="_GoBack"/>
      <w:bookmarkEnd w:id="86"/>
      <w:r w:rsidR="00853002">
        <w:rPr>
          <w:rFonts w:ascii="Times New Roman" w:hAnsi="Times New Roman" w:cs="Times New Roman"/>
        </w:rPr>
        <w:t>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8B169E" w14:textId="0B8FE6B1"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F76EE" w14:textId="77777777" w:rsidR="00812641" w:rsidRDefault="00812641" w:rsidP="00747178">
      <w:pPr>
        <w:spacing w:line="360" w:lineRule="auto"/>
        <w:rPr>
          <w:rFonts w:ascii="Times New Roman" w:hAnsi="Times New Roman" w:cs="Times New Roman"/>
        </w:rPr>
      </w:pPr>
    </w:p>
    <w:p w14:paraId="032EB1B0" w14:textId="7F7ABAF5" w:rsidR="00812641" w:rsidRDefault="00812641" w:rsidP="00747178">
      <w:pPr>
        <w:spacing w:line="360" w:lineRule="auto"/>
        <w:rPr>
          <w:rFonts w:ascii="Times New Roman" w:hAnsi="Times New Roman" w:cs="Times New Roman"/>
        </w:rPr>
      </w:pPr>
      <w:r>
        <w:rPr>
          <w:rFonts w:ascii="Times New Roman" w:hAnsi="Times New Roman" w:cs="Times New Roman"/>
        </w:rPr>
        <w:tab/>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048DF0" w14:textId="77777777" w:rsidR="006253EA" w:rsidRDefault="006253EA" w:rsidP="00747178">
      <w:pPr>
        <w:spacing w:line="360" w:lineRule="auto"/>
        <w:rPr>
          <w:rFonts w:ascii="Times New Roman" w:hAnsi="Times New Roman" w:cs="Times New Roman"/>
        </w:rPr>
      </w:pPr>
    </w:p>
    <w:p w14:paraId="08B23F89" w14:textId="3A517DF3" w:rsidR="00812641" w:rsidRDefault="00812641" w:rsidP="00747178">
      <w:pPr>
        <w:spacing w:line="360" w:lineRule="auto"/>
        <w:rPr>
          <w:ins w:id="87" w:author="Duncan McIsaac" w:date="2016-04-24T16:27:00Z"/>
          <w:rFonts w:ascii="Times New Roman" w:hAnsi="Times New Roman" w:cs="Times New Roman"/>
        </w:rPr>
      </w:pPr>
      <w:r>
        <w:rPr>
          <w:rFonts w:ascii="Times New Roman" w:hAnsi="Times New Roman" w:cs="Times New Roman"/>
        </w:rPr>
        <w:tab/>
      </w:r>
      <w:r w:rsidR="006253EA">
        <w:rPr>
          <w:rFonts w:ascii="Times New Roman" w:hAnsi="Times New Roman" w:cs="Times New Roman"/>
        </w:rPr>
        <w:t>Comparing participant 5’s time per task with number of interactions per task does</w:t>
      </w:r>
      <w:ins w:id="88" w:author="Duncan McIsaac" w:date="2016-04-24T14:58:00Z">
        <w:r w:rsidR="00CD53BD">
          <w:rPr>
            <w:rFonts w:ascii="Times New Roman" w:hAnsi="Times New Roman" w:cs="Times New Roman"/>
          </w:rPr>
          <w:t xml:space="preserve"> </w:t>
        </w:r>
      </w:ins>
      <w:r w:rsidR="006253EA">
        <w:rPr>
          <w:rFonts w:ascii="Times New Roman" w:hAnsi="Times New Roman" w:cs="Times New Roman"/>
        </w:rPr>
        <w:t>n</w:t>
      </w:r>
      <w:ins w:id="89" w:author="Duncan McIsaac" w:date="2016-04-24T14:58:00Z">
        <w:r w:rsidR="00CD53BD">
          <w:rPr>
            <w:rFonts w:ascii="Times New Roman" w:hAnsi="Times New Roman" w:cs="Times New Roman"/>
          </w:rPr>
          <w:t>o</w:t>
        </w:r>
      </w:ins>
      <w:r w:rsidR="006253EA">
        <w:rPr>
          <w:rFonts w:ascii="Times New Roman" w:hAnsi="Times New Roman" w:cs="Times New Roman"/>
        </w:rPr>
        <w:t>t show any clear patterns. Whereas participant 4 had no instances in which she completed a task with Fingers in a comparable amount of time as with VoiceOver, and participants 2 and 3 each had one instance, participant 5 had two (tasks 2 and 3). As with participant 2, we do</w:t>
      </w:r>
      <w:ins w:id="90" w:author="Duncan McIsaac" w:date="2016-04-24T14:58:00Z">
        <w:r w:rsidR="00CD53BD">
          <w:rPr>
            <w:rFonts w:ascii="Times New Roman" w:hAnsi="Times New Roman" w:cs="Times New Roman"/>
          </w:rPr>
          <w:t xml:space="preserve"> </w:t>
        </w:r>
      </w:ins>
      <w:r w:rsidR="006253EA">
        <w:rPr>
          <w:rFonts w:ascii="Times New Roman" w:hAnsi="Times New Roman" w:cs="Times New Roman"/>
        </w:rPr>
        <w:t>n</w:t>
      </w:r>
      <w:ins w:id="91" w:author="Duncan McIsaac" w:date="2016-04-24T14:58:00Z">
        <w:r w:rsidR="00CD53BD">
          <w:rPr>
            <w:rFonts w:ascii="Times New Roman" w:hAnsi="Times New Roman" w:cs="Times New Roman"/>
          </w:rPr>
          <w:t>o</w:t>
        </w:r>
      </w:ins>
      <w:r w:rsidR="006253EA">
        <w:rPr>
          <w:rFonts w:ascii="Times New Roman" w:hAnsi="Times New Roman" w:cs="Times New Roman"/>
        </w:rPr>
        <w:t xml:space="preserve">t have data for participant 5’s VoiceOver performance on task 4. </w:t>
      </w:r>
    </w:p>
    <w:p w14:paraId="23412F18" w14:textId="77777777" w:rsidR="00126BF7" w:rsidRPr="00537DDC" w:rsidRDefault="00126BF7" w:rsidP="00126BF7">
      <w:pPr>
        <w:spacing w:line="360" w:lineRule="auto"/>
        <w:rPr>
          <w:ins w:id="92" w:author="Duncan McIsaac" w:date="2016-04-24T16:27:00Z"/>
          <w:rFonts w:ascii="Times New Roman" w:hAnsi="Times New Roman" w:cs="Times New Roman"/>
          <w:b/>
        </w:rPr>
      </w:pPr>
      <w:ins w:id="93" w:author="Duncan McIsaac" w:date="2016-04-24T16:27:00Z">
        <w:r>
          <w:rPr>
            <w:rFonts w:ascii="Times New Roman" w:hAnsi="Times New Roman" w:cs="Times New Roman"/>
            <w:b/>
          </w:rPr>
          <w:t>Time</w:t>
        </w:r>
      </w:ins>
    </w:p>
    <w:p w14:paraId="16B8735A" w14:textId="77777777" w:rsidR="00126BF7" w:rsidRDefault="00126BF7" w:rsidP="00126BF7">
      <w:pPr>
        <w:spacing w:line="360" w:lineRule="auto"/>
        <w:ind w:firstLine="720"/>
        <w:rPr>
          <w:ins w:id="94" w:author="Duncan McIsaac" w:date="2016-04-24T16:27:00Z"/>
          <w:rFonts w:ascii="Times New Roman" w:hAnsi="Times New Roman" w:cs="Times New Roman"/>
        </w:rPr>
      </w:pPr>
      <w:ins w:id="95" w:author="Duncan McIsaac" w:date="2016-04-24T16:27:00Z">
        <w:r>
          <w:rPr>
            <w:rFonts w:ascii="Times New Roman" w:hAnsi="Times New Roman" w:cs="Times New Roman"/>
          </w:rPr>
          <w:t xml:space="preserve">We were interested to see how quickly participants completed tasks using Fingers versus VoiceOver, as well as how many touch or key press interactions they made per task. The table below shows average time per task in seconds across all participants. </w:t>
        </w:r>
      </w:ins>
    </w:p>
    <w:p w14:paraId="3D2E100C" w14:textId="77777777" w:rsidR="00126BF7" w:rsidRPr="00DC65B1" w:rsidRDefault="00126BF7" w:rsidP="00126BF7">
      <w:pPr>
        <w:spacing w:line="360" w:lineRule="auto"/>
        <w:rPr>
          <w:ins w:id="96" w:author="Duncan McIsaac" w:date="2016-04-24T16:27:00Z"/>
          <w:rFonts w:ascii="Times New Roman" w:hAnsi="Times New Roman" w:cs="Times New Roman"/>
          <w:i/>
        </w:rPr>
      </w:pPr>
      <w:proofErr w:type="gramStart"/>
      <w:ins w:id="97" w:author="Duncan McIsaac" w:date="2016-04-24T16:27:00Z">
        <w:r w:rsidRPr="00DC65B1">
          <w:rPr>
            <w:rFonts w:ascii="Times New Roman" w:hAnsi="Times New Roman" w:cs="Times New Roman"/>
            <w:i/>
          </w:rPr>
          <w:t>Average time per task (in seconds</w:t>
        </w:r>
        <w:r>
          <w:rPr>
            <w:rFonts w:ascii="Times New Roman" w:hAnsi="Times New Roman" w:cs="Times New Roman"/>
            <w:i/>
          </w:rPr>
          <w:t>).</w:t>
        </w:r>
        <w:proofErr w:type="gramEnd"/>
        <w:r>
          <w:rPr>
            <w:rFonts w:ascii="Times New Roman" w:hAnsi="Times New Roman" w:cs="Times New Roman"/>
            <w:i/>
          </w:rPr>
          <w:t xml:space="preserve"> </w:t>
        </w:r>
        <w:proofErr w:type="gramStart"/>
        <w:r>
          <w:rPr>
            <w:rFonts w:ascii="Times New Roman" w:hAnsi="Times New Roman" w:cs="Times New Roman"/>
            <w:i/>
          </w:rPr>
          <w:t>Faster time shown in bold.</w:t>
        </w:r>
        <w:proofErr w:type="gramEnd"/>
      </w:ins>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16E92A4A" w14:textId="77777777" w:rsidTr="00126BF7">
        <w:trPr>
          <w:ins w:id="98" w:author="Duncan McIsaac" w:date="2016-04-24T16:27:00Z"/>
        </w:trPr>
        <w:tc>
          <w:tcPr>
            <w:tcW w:w="1771" w:type="dxa"/>
          </w:tcPr>
          <w:p w14:paraId="2B2A79B9" w14:textId="77777777" w:rsidR="00126BF7" w:rsidRPr="00497772" w:rsidRDefault="00126BF7" w:rsidP="00126BF7">
            <w:pPr>
              <w:spacing w:line="360" w:lineRule="auto"/>
              <w:rPr>
                <w:ins w:id="99" w:author="Duncan McIsaac" w:date="2016-04-24T16:27:00Z"/>
                <w:rFonts w:ascii="Times New Roman" w:hAnsi="Times New Roman" w:cs="Times New Roman"/>
              </w:rPr>
            </w:pPr>
          </w:p>
        </w:tc>
        <w:tc>
          <w:tcPr>
            <w:tcW w:w="1771" w:type="dxa"/>
          </w:tcPr>
          <w:p w14:paraId="178C6E20" w14:textId="77777777" w:rsidR="00126BF7" w:rsidRPr="00497772" w:rsidRDefault="00126BF7" w:rsidP="00126BF7">
            <w:pPr>
              <w:spacing w:line="360" w:lineRule="auto"/>
              <w:rPr>
                <w:ins w:id="100" w:author="Duncan McIsaac" w:date="2016-04-24T16:27:00Z"/>
                <w:rFonts w:ascii="Times New Roman" w:hAnsi="Times New Roman" w:cs="Times New Roman"/>
              </w:rPr>
            </w:pPr>
            <w:ins w:id="101" w:author="Duncan McIsaac" w:date="2016-04-24T16:27:00Z">
              <w:r w:rsidRPr="00497772">
                <w:rPr>
                  <w:rFonts w:ascii="Times New Roman" w:hAnsi="Times New Roman" w:cs="Times New Roman"/>
                </w:rPr>
                <w:t>Task 1</w:t>
              </w:r>
            </w:ins>
          </w:p>
        </w:tc>
        <w:tc>
          <w:tcPr>
            <w:tcW w:w="1771" w:type="dxa"/>
          </w:tcPr>
          <w:p w14:paraId="016972C8" w14:textId="77777777" w:rsidR="00126BF7" w:rsidRPr="00497772" w:rsidRDefault="00126BF7" w:rsidP="00126BF7">
            <w:pPr>
              <w:spacing w:line="360" w:lineRule="auto"/>
              <w:rPr>
                <w:ins w:id="102" w:author="Duncan McIsaac" w:date="2016-04-24T16:27:00Z"/>
                <w:rFonts w:ascii="Times New Roman" w:hAnsi="Times New Roman" w:cs="Times New Roman"/>
              </w:rPr>
            </w:pPr>
            <w:ins w:id="103" w:author="Duncan McIsaac" w:date="2016-04-24T16:27:00Z">
              <w:r w:rsidRPr="00497772">
                <w:rPr>
                  <w:rFonts w:ascii="Times New Roman" w:hAnsi="Times New Roman" w:cs="Times New Roman"/>
                </w:rPr>
                <w:t>Task 2</w:t>
              </w:r>
            </w:ins>
          </w:p>
        </w:tc>
        <w:tc>
          <w:tcPr>
            <w:tcW w:w="1771" w:type="dxa"/>
          </w:tcPr>
          <w:p w14:paraId="45651C20" w14:textId="77777777" w:rsidR="00126BF7" w:rsidRPr="00497772" w:rsidRDefault="00126BF7" w:rsidP="00126BF7">
            <w:pPr>
              <w:spacing w:line="360" w:lineRule="auto"/>
              <w:rPr>
                <w:ins w:id="104" w:author="Duncan McIsaac" w:date="2016-04-24T16:27:00Z"/>
                <w:rFonts w:ascii="Times New Roman" w:hAnsi="Times New Roman" w:cs="Times New Roman"/>
              </w:rPr>
            </w:pPr>
            <w:ins w:id="105" w:author="Duncan McIsaac" w:date="2016-04-24T16:27:00Z">
              <w:r w:rsidRPr="00497772">
                <w:rPr>
                  <w:rFonts w:ascii="Times New Roman" w:hAnsi="Times New Roman" w:cs="Times New Roman"/>
                </w:rPr>
                <w:t>Task 3</w:t>
              </w:r>
            </w:ins>
          </w:p>
        </w:tc>
        <w:tc>
          <w:tcPr>
            <w:tcW w:w="1772" w:type="dxa"/>
          </w:tcPr>
          <w:p w14:paraId="52F4DDAD" w14:textId="77777777" w:rsidR="00126BF7" w:rsidRPr="00497772" w:rsidRDefault="00126BF7" w:rsidP="00126BF7">
            <w:pPr>
              <w:spacing w:line="360" w:lineRule="auto"/>
              <w:rPr>
                <w:ins w:id="106" w:author="Duncan McIsaac" w:date="2016-04-24T16:27:00Z"/>
                <w:rFonts w:ascii="Times New Roman" w:hAnsi="Times New Roman" w:cs="Times New Roman"/>
              </w:rPr>
            </w:pPr>
            <w:ins w:id="107" w:author="Duncan McIsaac" w:date="2016-04-24T16:27:00Z">
              <w:r w:rsidRPr="00497772">
                <w:rPr>
                  <w:rFonts w:ascii="Times New Roman" w:hAnsi="Times New Roman" w:cs="Times New Roman"/>
                </w:rPr>
                <w:t>Task 4</w:t>
              </w:r>
            </w:ins>
          </w:p>
        </w:tc>
      </w:tr>
      <w:tr w:rsidR="00126BF7" w:rsidRPr="00497772" w14:paraId="47D17128" w14:textId="77777777" w:rsidTr="00126BF7">
        <w:trPr>
          <w:ins w:id="108" w:author="Duncan McIsaac" w:date="2016-04-24T16:27:00Z"/>
        </w:trPr>
        <w:tc>
          <w:tcPr>
            <w:tcW w:w="1771" w:type="dxa"/>
          </w:tcPr>
          <w:p w14:paraId="0A0816B4" w14:textId="77777777" w:rsidR="00126BF7" w:rsidRPr="00BE199C" w:rsidRDefault="00126BF7" w:rsidP="00126BF7">
            <w:pPr>
              <w:spacing w:line="360" w:lineRule="auto"/>
              <w:rPr>
                <w:ins w:id="109" w:author="Duncan McIsaac" w:date="2016-04-24T16:27:00Z"/>
                <w:rFonts w:ascii="Times New Roman" w:hAnsi="Times New Roman" w:cs="Times New Roman"/>
              </w:rPr>
            </w:pPr>
            <w:ins w:id="110" w:author="Duncan McIsaac" w:date="2016-04-24T16:27:00Z">
              <w:r w:rsidRPr="00BE199C">
                <w:rPr>
                  <w:rFonts w:ascii="Times New Roman" w:hAnsi="Times New Roman" w:cs="Times New Roman"/>
                </w:rPr>
                <w:t>Fingers</w:t>
              </w:r>
            </w:ins>
          </w:p>
        </w:tc>
        <w:tc>
          <w:tcPr>
            <w:tcW w:w="1771" w:type="dxa"/>
          </w:tcPr>
          <w:p w14:paraId="735BA53E" w14:textId="77777777" w:rsidR="00126BF7" w:rsidRPr="00764835" w:rsidRDefault="00126BF7" w:rsidP="00126BF7">
            <w:pPr>
              <w:spacing w:line="360" w:lineRule="auto"/>
              <w:rPr>
                <w:ins w:id="111" w:author="Duncan McIsaac" w:date="2016-04-24T16:27:00Z"/>
                <w:rFonts w:ascii="Times New Roman" w:hAnsi="Times New Roman" w:cs="Times New Roman"/>
                <w:b/>
              </w:rPr>
            </w:pPr>
            <w:ins w:id="112" w:author="Duncan McIsaac" w:date="2016-04-24T16:27:00Z">
              <w:r w:rsidRPr="00764835">
                <w:rPr>
                  <w:rFonts w:ascii="Times New Roman" w:hAnsi="Times New Roman" w:cs="Times New Roman"/>
                  <w:b/>
                </w:rPr>
                <w:t>157 (</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92)</w:t>
              </w:r>
            </w:ins>
          </w:p>
        </w:tc>
        <w:tc>
          <w:tcPr>
            <w:tcW w:w="1771" w:type="dxa"/>
          </w:tcPr>
          <w:p w14:paraId="1DDF4206" w14:textId="77777777" w:rsidR="00126BF7" w:rsidRPr="00497772" w:rsidRDefault="00126BF7" w:rsidP="00126BF7">
            <w:pPr>
              <w:spacing w:line="360" w:lineRule="auto"/>
              <w:rPr>
                <w:ins w:id="113" w:author="Duncan McIsaac" w:date="2016-04-24T16:27:00Z"/>
                <w:rFonts w:ascii="Times New Roman" w:hAnsi="Times New Roman" w:cs="Times New Roman"/>
              </w:rPr>
            </w:pPr>
            <w:ins w:id="114" w:author="Duncan McIsaac" w:date="2016-04-24T16:27:00Z">
              <w:r>
                <w:rPr>
                  <w:rFonts w:ascii="Times New Roman" w:hAnsi="Times New Roman" w:cs="Times New Roman"/>
                </w:rPr>
                <w:t xml:space="preserve">131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27)</w:t>
              </w:r>
            </w:ins>
          </w:p>
        </w:tc>
        <w:tc>
          <w:tcPr>
            <w:tcW w:w="1771" w:type="dxa"/>
          </w:tcPr>
          <w:p w14:paraId="18F49575" w14:textId="77777777" w:rsidR="00126BF7" w:rsidRPr="00EF0AC8" w:rsidRDefault="00126BF7" w:rsidP="00126BF7">
            <w:pPr>
              <w:spacing w:line="360" w:lineRule="auto"/>
              <w:rPr>
                <w:ins w:id="115" w:author="Duncan McIsaac" w:date="2016-04-24T16:27:00Z"/>
                <w:rFonts w:ascii="Times New Roman" w:hAnsi="Times New Roman" w:cs="Times New Roman"/>
                <w:b/>
              </w:rPr>
            </w:pPr>
            <w:ins w:id="116" w:author="Duncan McIsaac" w:date="2016-04-24T16:27:00Z">
              <w:r w:rsidRPr="00EF0AC8">
                <w:rPr>
                  <w:rFonts w:ascii="Times New Roman" w:hAnsi="Times New Roman" w:cs="Times New Roman"/>
                  <w:b/>
                </w:rPr>
                <w:t>81</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20)</w:t>
              </w:r>
            </w:ins>
          </w:p>
        </w:tc>
        <w:tc>
          <w:tcPr>
            <w:tcW w:w="1772" w:type="dxa"/>
          </w:tcPr>
          <w:p w14:paraId="7A166299" w14:textId="77777777" w:rsidR="00126BF7" w:rsidRPr="00497772" w:rsidRDefault="00126BF7" w:rsidP="00126BF7">
            <w:pPr>
              <w:spacing w:line="360" w:lineRule="auto"/>
              <w:rPr>
                <w:ins w:id="117" w:author="Duncan McIsaac" w:date="2016-04-24T16:27:00Z"/>
                <w:rFonts w:ascii="Times New Roman" w:hAnsi="Times New Roman" w:cs="Times New Roman"/>
              </w:rPr>
            </w:pPr>
            <w:ins w:id="118" w:author="Duncan McIsaac" w:date="2016-04-24T16:27:00Z">
              <w:r>
                <w:rPr>
                  <w:rFonts w:ascii="Times New Roman" w:hAnsi="Times New Roman" w:cs="Times New Roman"/>
                </w:rPr>
                <w:t xml:space="preserve">146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56)</w:t>
              </w:r>
            </w:ins>
          </w:p>
        </w:tc>
      </w:tr>
      <w:tr w:rsidR="00126BF7" w:rsidRPr="00497772" w14:paraId="3AF52F36" w14:textId="77777777" w:rsidTr="00126BF7">
        <w:trPr>
          <w:ins w:id="119" w:author="Duncan McIsaac" w:date="2016-04-24T16:27:00Z"/>
        </w:trPr>
        <w:tc>
          <w:tcPr>
            <w:tcW w:w="1771" w:type="dxa"/>
          </w:tcPr>
          <w:p w14:paraId="48EEE2D3" w14:textId="77777777" w:rsidR="00126BF7" w:rsidRPr="00497772" w:rsidRDefault="00126BF7" w:rsidP="00126BF7">
            <w:pPr>
              <w:spacing w:line="360" w:lineRule="auto"/>
              <w:rPr>
                <w:ins w:id="120" w:author="Duncan McIsaac" w:date="2016-04-24T16:27:00Z"/>
                <w:rFonts w:ascii="Times New Roman" w:hAnsi="Times New Roman" w:cs="Times New Roman"/>
              </w:rPr>
            </w:pPr>
            <w:ins w:id="121" w:author="Duncan McIsaac" w:date="2016-04-24T16:27:00Z">
              <w:r w:rsidRPr="00497772">
                <w:rPr>
                  <w:rFonts w:ascii="Times New Roman" w:hAnsi="Times New Roman" w:cs="Times New Roman"/>
                </w:rPr>
                <w:t>VoiceOver</w:t>
              </w:r>
            </w:ins>
          </w:p>
        </w:tc>
        <w:tc>
          <w:tcPr>
            <w:tcW w:w="1771" w:type="dxa"/>
          </w:tcPr>
          <w:p w14:paraId="0F808395" w14:textId="77777777" w:rsidR="00126BF7" w:rsidRPr="00497772" w:rsidRDefault="00126BF7" w:rsidP="00126BF7">
            <w:pPr>
              <w:spacing w:line="360" w:lineRule="auto"/>
              <w:rPr>
                <w:ins w:id="122" w:author="Duncan McIsaac" w:date="2016-04-24T16:27:00Z"/>
                <w:rFonts w:ascii="Times New Roman" w:hAnsi="Times New Roman" w:cs="Times New Roman"/>
              </w:rPr>
            </w:pPr>
            <w:ins w:id="123" w:author="Duncan McIsaac" w:date="2016-04-24T16:27:00Z">
              <w:r w:rsidRPr="00497772">
                <w:rPr>
                  <w:rFonts w:ascii="Times New Roman" w:hAnsi="Times New Roman" w:cs="Times New Roman"/>
                </w:rPr>
                <w:t>196</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127)</w:t>
              </w:r>
            </w:ins>
          </w:p>
        </w:tc>
        <w:tc>
          <w:tcPr>
            <w:tcW w:w="1771" w:type="dxa"/>
          </w:tcPr>
          <w:p w14:paraId="5044B72E" w14:textId="77777777" w:rsidR="00126BF7" w:rsidRPr="00EF0AC8" w:rsidRDefault="00126BF7" w:rsidP="00126BF7">
            <w:pPr>
              <w:spacing w:line="360" w:lineRule="auto"/>
              <w:rPr>
                <w:ins w:id="124" w:author="Duncan McIsaac" w:date="2016-04-24T16:27:00Z"/>
                <w:rFonts w:ascii="Times New Roman" w:hAnsi="Times New Roman" w:cs="Times New Roman"/>
                <w:b/>
              </w:rPr>
            </w:pPr>
            <w:ins w:id="125" w:author="Duncan McIsaac" w:date="2016-04-24T16:27:00Z">
              <w:r w:rsidRPr="00EF0AC8">
                <w:rPr>
                  <w:rFonts w:ascii="Times New Roman" w:hAnsi="Times New Roman" w:cs="Times New Roman"/>
                  <w:b/>
                </w:rPr>
                <w:t>95</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43)</w:t>
              </w:r>
            </w:ins>
          </w:p>
        </w:tc>
        <w:tc>
          <w:tcPr>
            <w:tcW w:w="1771" w:type="dxa"/>
          </w:tcPr>
          <w:p w14:paraId="7734478F" w14:textId="77777777" w:rsidR="00126BF7" w:rsidRPr="00497772" w:rsidRDefault="00126BF7" w:rsidP="00126BF7">
            <w:pPr>
              <w:spacing w:line="360" w:lineRule="auto"/>
              <w:rPr>
                <w:ins w:id="126" w:author="Duncan McIsaac" w:date="2016-04-24T16:27:00Z"/>
                <w:rFonts w:ascii="Times New Roman" w:hAnsi="Times New Roman" w:cs="Times New Roman"/>
              </w:rPr>
            </w:pPr>
            <w:ins w:id="127" w:author="Duncan McIsaac" w:date="2016-04-24T16:27:00Z">
              <w:r w:rsidRPr="00497772">
                <w:rPr>
                  <w:rFonts w:ascii="Times New Roman" w:hAnsi="Times New Roman" w:cs="Times New Roman"/>
                </w:rPr>
                <w:t>119</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52)</w:t>
              </w:r>
            </w:ins>
          </w:p>
        </w:tc>
        <w:tc>
          <w:tcPr>
            <w:tcW w:w="1772" w:type="dxa"/>
          </w:tcPr>
          <w:p w14:paraId="2BAA2FB6" w14:textId="77777777" w:rsidR="00126BF7" w:rsidRPr="00EF0AC8" w:rsidRDefault="00126BF7" w:rsidP="00126BF7">
            <w:pPr>
              <w:spacing w:line="360" w:lineRule="auto"/>
              <w:rPr>
                <w:ins w:id="128" w:author="Duncan McIsaac" w:date="2016-04-24T16:27:00Z"/>
                <w:rFonts w:ascii="Times New Roman" w:hAnsi="Times New Roman" w:cs="Times New Roman"/>
                <w:b/>
              </w:rPr>
            </w:pPr>
            <w:ins w:id="129" w:author="Duncan McIsaac" w:date="2016-04-24T16:27:00Z">
              <w:r w:rsidRPr="00EF0AC8">
                <w:rPr>
                  <w:rFonts w:ascii="Times New Roman" w:hAnsi="Times New Roman" w:cs="Times New Roman"/>
                  <w:b/>
                </w:rPr>
                <w:t>126</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47)</w:t>
              </w:r>
            </w:ins>
          </w:p>
        </w:tc>
      </w:tr>
    </w:tbl>
    <w:p w14:paraId="6B20F924" w14:textId="77777777" w:rsidR="00126BF7" w:rsidRDefault="00126BF7" w:rsidP="00126BF7">
      <w:pPr>
        <w:spacing w:line="360" w:lineRule="auto"/>
        <w:rPr>
          <w:ins w:id="130" w:author="Duncan McIsaac" w:date="2016-04-24T16:27:00Z"/>
          <w:rFonts w:ascii="Times New Roman" w:hAnsi="Times New Roman" w:cs="Times New Roman"/>
        </w:rPr>
      </w:pPr>
    </w:p>
    <w:p w14:paraId="6B02C1B4" w14:textId="77777777" w:rsidR="00126BF7" w:rsidRDefault="00126BF7" w:rsidP="00126BF7">
      <w:pPr>
        <w:spacing w:line="360" w:lineRule="auto"/>
        <w:ind w:firstLine="720"/>
        <w:rPr>
          <w:ins w:id="131" w:author="Duncan McIsaac" w:date="2016-04-24T16:27:00Z"/>
          <w:rFonts w:ascii="Times New Roman" w:hAnsi="Times New Roman" w:cs="Times New Roman"/>
        </w:rPr>
      </w:pPr>
      <w:ins w:id="132" w:author="Duncan McIsaac" w:date="2016-04-24T16:27:00Z">
        <w:r>
          <w:rPr>
            <w:rFonts w:ascii="Times New Roman" w:hAnsi="Times New Roman" w:cs="Times New Roman"/>
          </w:rPr>
          <w:t xml:space="preserve">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 </w:t>
        </w:r>
      </w:ins>
    </w:p>
    <w:p w14:paraId="63CDF852" w14:textId="77777777" w:rsidR="00126BF7" w:rsidRDefault="00126BF7" w:rsidP="00126BF7">
      <w:pPr>
        <w:spacing w:line="360" w:lineRule="auto"/>
        <w:ind w:firstLine="720"/>
        <w:rPr>
          <w:ins w:id="133" w:author="Duncan McIsaac" w:date="2016-04-24T16:27:00Z"/>
          <w:rFonts w:ascii="Times New Roman" w:hAnsi="Times New Roman" w:cs="Times New Roman"/>
        </w:rPr>
      </w:pPr>
      <w:ins w:id="134" w:author="Duncan McIsaac" w:date="2016-04-24T16:27:00Z">
        <w:r>
          <w:rPr>
            <w:rFonts w:ascii="Times New Roman" w:hAnsi="Times New Roman" w:cs="Times New Roman"/>
          </w:rPr>
          <w:t xml:space="preserve">Every participant’s screen </w:t>
        </w:r>
        <w:proofErr w:type="gramStart"/>
        <w:r>
          <w:rPr>
            <w:rFonts w:ascii="Times New Roman" w:hAnsi="Times New Roman" w:cs="Times New Roman"/>
          </w:rPr>
          <w:t>reader</w:t>
        </w:r>
        <w:proofErr w:type="gramEnd"/>
        <w:r>
          <w:rPr>
            <w:rFonts w:ascii="Times New Roman" w:hAnsi="Times New Roman" w:cs="Times New Roman"/>
          </w:rPr>
          <w:t xml:space="preserve"> of choice was </w:t>
        </w:r>
        <w:proofErr w:type="gramStart"/>
        <w:r>
          <w:rPr>
            <w:rFonts w:ascii="Times New Roman" w:hAnsi="Times New Roman" w:cs="Times New Roman"/>
          </w:rPr>
          <w:t>JAWS</w:t>
        </w:r>
        <w:proofErr w:type="gramEnd"/>
        <w:r>
          <w:rPr>
            <w:rFonts w:ascii="Times New Roman" w:hAnsi="Times New Roman" w:cs="Times New Roman"/>
          </w:rPr>
          <w:t>, so although the mental model for VoiceOver was similar, they still needed to learn how to 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ins>
    </w:p>
    <w:p w14:paraId="6FBC4B36" w14:textId="77777777" w:rsidR="00126BF7" w:rsidRDefault="00126BF7" w:rsidP="00126BF7">
      <w:pPr>
        <w:spacing w:line="360" w:lineRule="auto"/>
        <w:rPr>
          <w:ins w:id="135" w:author="Duncan McIsaac" w:date="2016-04-24T16:27:00Z"/>
          <w:rFonts w:ascii="Times New Roman" w:hAnsi="Times New Roman" w:cs="Times New Roman"/>
        </w:rPr>
      </w:pPr>
      <w:ins w:id="136" w:author="Duncan McIsaac" w:date="2016-04-24T16:27:00Z">
        <w:r>
          <w:rPr>
            <w:noProof/>
          </w:rPr>
          <w:drawing>
            <wp:inline distT="0" distB="0" distL="0" distR="0" wp14:anchorId="2B92D285" wp14:editId="3AA2F3A9">
              <wp:extent cx="5549900" cy="3136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14:paraId="259E4643" w14:textId="77777777" w:rsidR="00126BF7" w:rsidRDefault="00126BF7" w:rsidP="00126BF7">
      <w:pPr>
        <w:spacing w:line="360" w:lineRule="auto"/>
        <w:rPr>
          <w:ins w:id="137" w:author="Duncan McIsaac" w:date="2016-04-24T16:27:00Z"/>
          <w:rFonts w:ascii="Times New Roman" w:hAnsi="Times New Roman" w:cs="Times New Roman"/>
        </w:rPr>
      </w:pPr>
      <w:ins w:id="138" w:author="Duncan McIsaac" w:date="2016-04-24T16:27:00Z">
        <w:r>
          <w:rPr>
            <w:rFonts w:ascii="Times New Roman" w:hAnsi="Times New Roman" w:cs="Times New Roman"/>
          </w:rPr>
          <w:tab/>
          <w:t>The chart above shows that average time may not be the most accurate measure of time for tasks 1 and 4 due to significant outliers by participants 2 and 4. Participant 2 had a tendency to 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However, subtracting her distraction times from the data would not affect whether Fingers or VoiceOver was faster on average per task for any tasks.</w:t>
        </w:r>
      </w:ins>
    </w:p>
    <w:p w14:paraId="43FA44B1" w14:textId="77777777" w:rsidR="00126BF7" w:rsidRDefault="00126BF7" w:rsidP="00126BF7">
      <w:pPr>
        <w:spacing w:line="360" w:lineRule="auto"/>
        <w:rPr>
          <w:ins w:id="139" w:author="Duncan McIsaac" w:date="2016-04-24T16:27:00Z"/>
          <w:rFonts w:ascii="Times New Roman" w:hAnsi="Times New Roman" w:cs="Times New Roman"/>
        </w:rPr>
      </w:pPr>
      <w:ins w:id="140" w:author="Duncan McIsaac" w:date="2016-04-24T16:27:00Z">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constraints or data loss caused by an intermittent Internet connection.</w:t>
        </w:r>
      </w:ins>
    </w:p>
    <w:p w14:paraId="732A17A9" w14:textId="77777777" w:rsidR="00126BF7" w:rsidRDefault="00126BF7" w:rsidP="00126BF7">
      <w:pPr>
        <w:spacing w:line="360" w:lineRule="auto"/>
        <w:rPr>
          <w:ins w:id="141" w:author="Duncan McIsaac" w:date="2016-04-24T16:27:00Z"/>
          <w:rFonts w:ascii="Times New Roman" w:hAnsi="Times New Roman" w:cs="Times New Roman"/>
        </w:rPr>
      </w:pPr>
      <w:ins w:id="142" w:author="Duncan McIsaac" w:date="2016-04-24T16:27:00Z">
        <w:r>
          <w:rPr>
            <w:rFonts w:ascii="Times New Roman" w:hAnsi="Times New Roman" w:cs="Times New Roman"/>
          </w:rPr>
          <w:tab/>
          <w:t>We found that whether participants completed task 1 faster with Fingers or VoiceOver did not predict their performance with either system in proceeding tasks. Participants found tasks 2 and 3 easier than 1 and 4, and thus completed them faster with both Fingers and VoiceOver.</w:t>
        </w:r>
      </w:ins>
    </w:p>
    <w:p w14:paraId="30DA94AC" w14:textId="77777777" w:rsidR="00126BF7" w:rsidRDefault="00126BF7" w:rsidP="00126BF7">
      <w:pPr>
        <w:spacing w:line="360" w:lineRule="auto"/>
        <w:rPr>
          <w:ins w:id="143" w:author="Duncan McIsaac" w:date="2016-04-24T16:27:00Z"/>
          <w:rFonts w:ascii="Times New Roman" w:hAnsi="Times New Roman" w:cs="Times New Roman"/>
        </w:rPr>
      </w:pPr>
      <w:ins w:id="144" w:author="Duncan McIsaac" w:date="2016-04-24T16:27:00Z">
        <w:r>
          <w:rPr>
            <w:rFonts w:ascii="Times New Roman" w:hAnsi="Times New Roman" w:cs="Times New Roman"/>
          </w:rPr>
          <w:tab/>
        </w:r>
      </w:ins>
    </w:p>
    <w:p w14:paraId="4C866213" w14:textId="77777777" w:rsidR="00126BF7" w:rsidRPr="00537DDC" w:rsidRDefault="00126BF7" w:rsidP="00126BF7">
      <w:pPr>
        <w:spacing w:line="360" w:lineRule="auto"/>
        <w:rPr>
          <w:ins w:id="145" w:author="Duncan McIsaac" w:date="2016-04-24T16:27:00Z"/>
          <w:rFonts w:ascii="Times New Roman" w:hAnsi="Times New Roman" w:cs="Times New Roman"/>
          <w:b/>
        </w:rPr>
      </w:pPr>
      <w:ins w:id="146" w:author="Duncan McIsaac" w:date="2016-04-24T16:27:00Z">
        <w:r>
          <w:rPr>
            <w:rFonts w:ascii="Times New Roman" w:hAnsi="Times New Roman" w:cs="Times New Roman"/>
            <w:b/>
          </w:rPr>
          <w:t>Interactions</w:t>
        </w:r>
      </w:ins>
    </w:p>
    <w:p w14:paraId="5A6D59B4" w14:textId="77777777" w:rsidR="00126BF7" w:rsidRPr="00497772" w:rsidRDefault="00126BF7" w:rsidP="00126BF7">
      <w:pPr>
        <w:spacing w:line="360" w:lineRule="auto"/>
        <w:ind w:firstLine="720"/>
        <w:rPr>
          <w:ins w:id="147" w:author="Duncan McIsaac" w:date="2016-04-24T16:27:00Z"/>
          <w:rFonts w:ascii="Times New Roman" w:hAnsi="Times New Roman" w:cs="Times New Roman"/>
        </w:rPr>
      </w:pPr>
      <w:proofErr w:type="gramStart"/>
      <w:ins w:id="148" w:author="Duncan McIsaac" w:date="2016-04-24T16:27:00Z">
        <w:r>
          <w:rPr>
            <w:rFonts w:ascii="Times New Roman" w:hAnsi="Times New Roman" w:cs="Times New Roman"/>
          </w:rPr>
          <w:t>Screen reader use is typically marked by rapid pressing of various shortcuts and key commands</w:t>
        </w:r>
        <w:proofErr w:type="gramEnd"/>
        <w:r>
          <w:rPr>
            <w:rFonts w:ascii="Times New Roman" w:hAnsi="Times New Roman" w:cs="Times New Roman"/>
          </w:rPr>
          <w:t xml:space="preserve">. As such, we expected participants to engage in </w:t>
        </w:r>
        <w:proofErr w:type="gramStart"/>
        <w:r>
          <w:rPr>
            <w:rFonts w:ascii="Times New Roman" w:hAnsi="Times New Roman" w:cs="Times New Roman"/>
          </w:rPr>
          <w:t>fewer overall touch</w:t>
        </w:r>
        <w:proofErr w:type="gramEnd"/>
        <w:r>
          <w:rPr>
            <w:rFonts w:ascii="Times New Roman" w:hAnsi="Times New Roman" w:cs="Times New Roman"/>
          </w:rPr>
          <w:t xml:space="preserve"> and press interactions with Fingers than press interactions with VoiceOver. However, upon submission of each task, participants required time to reorient their hands on the keyboard. During this reorientation, multiple touch interactions were activated as participants’ fingers brushed along the keys. Notwithstanding the reorientation process, we believe Fingers still required more interactions on average per task than did VoiceOver.</w:t>
        </w:r>
      </w:ins>
    </w:p>
    <w:p w14:paraId="30173053" w14:textId="77777777" w:rsidR="00126BF7" w:rsidRPr="00DC65B1" w:rsidRDefault="00126BF7" w:rsidP="00126BF7">
      <w:pPr>
        <w:spacing w:line="360" w:lineRule="auto"/>
        <w:rPr>
          <w:ins w:id="149" w:author="Duncan McIsaac" w:date="2016-04-24T16:27:00Z"/>
          <w:rFonts w:ascii="Times New Roman" w:hAnsi="Times New Roman" w:cs="Times New Roman"/>
          <w:i/>
        </w:rPr>
      </w:pPr>
      <w:ins w:id="150" w:author="Duncan McIsaac" w:date="2016-04-24T16:27:00Z">
        <w:r w:rsidRPr="00DC65B1">
          <w:rPr>
            <w:rFonts w:ascii="Times New Roman" w:hAnsi="Times New Roman" w:cs="Times New Roman"/>
            <w:i/>
          </w:rPr>
          <w:t>Average number of interactions per task</w:t>
        </w:r>
      </w:ins>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062DF6B1" w14:textId="77777777" w:rsidTr="00126BF7">
        <w:trPr>
          <w:ins w:id="151" w:author="Duncan McIsaac" w:date="2016-04-24T16:27:00Z"/>
        </w:trPr>
        <w:tc>
          <w:tcPr>
            <w:tcW w:w="1771" w:type="dxa"/>
          </w:tcPr>
          <w:p w14:paraId="04A5A324" w14:textId="77777777" w:rsidR="00126BF7" w:rsidRPr="00497772" w:rsidRDefault="00126BF7" w:rsidP="00126BF7">
            <w:pPr>
              <w:spacing w:line="360" w:lineRule="auto"/>
              <w:rPr>
                <w:ins w:id="152" w:author="Duncan McIsaac" w:date="2016-04-24T16:27:00Z"/>
                <w:rFonts w:ascii="Times New Roman" w:hAnsi="Times New Roman" w:cs="Times New Roman"/>
              </w:rPr>
            </w:pPr>
          </w:p>
        </w:tc>
        <w:tc>
          <w:tcPr>
            <w:tcW w:w="1771" w:type="dxa"/>
          </w:tcPr>
          <w:p w14:paraId="61705E63" w14:textId="77777777" w:rsidR="00126BF7" w:rsidRPr="00497772" w:rsidRDefault="00126BF7" w:rsidP="00126BF7">
            <w:pPr>
              <w:spacing w:line="360" w:lineRule="auto"/>
              <w:rPr>
                <w:ins w:id="153" w:author="Duncan McIsaac" w:date="2016-04-24T16:27:00Z"/>
                <w:rFonts w:ascii="Times New Roman" w:hAnsi="Times New Roman" w:cs="Times New Roman"/>
              </w:rPr>
            </w:pPr>
            <w:ins w:id="154" w:author="Duncan McIsaac" w:date="2016-04-24T16:27:00Z">
              <w:r w:rsidRPr="00497772">
                <w:rPr>
                  <w:rFonts w:ascii="Times New Roman" w:hAnsi="Times New Roman" w:cs="Times New Roman"/>
                </w:rPr>
                <w:t>Task 1</w:t>
              </w:r>
            </w:ins>
          </w:p>
        </w:tc>
        <w:tc>
          <w:tcPr>
            <w:tcW w:w="1771" w:type="dxa"/>
          </w:tcPr>
          <w:p w14:paraId="2EE1F2A7" w14:textId="77777777" w:rsidR="00126BF7" w:rsidRPr="00497772" w:rsidRDefault="00126BF7" w:rsidP="00126BF7">
            <w:pPr>
              <w:spacing w:line="360" w:lineRule="auto"/>
              <w:rPr>
                <w:ins w:id="155" w:author="Duncan McIsaac" w:date="2016-04-24T16:27:00Z"/>
                <w:rFonts w:ascii="Times New Roman" w:hAnsi="Times New Roman" w:cs="Times New Roman"/>
              </w:rPr>
            </w:pPr>
            <w:ins w:id="156" w:author="Duncan McIsaac" w:date="2016-04-24T16:27:00Z">
              <w:r w:rsidRPr="00497772">
                <w:rPr>
                  <w:rFonts w:ascii="Times New Roman" w:hAnsi="Times New Roman" w:cs="Times New Roman"/>
                </w:rPr>
                <w:t>Task 2</w:t>
              </w:r>
            </w:ins>
          </w:p>
        </w:tc>
        <w:tc>
          <w:tcPr>
            <w:tcW w:w="1771" w:type="dxa"/>
          </w:tcPr>
          <w:p w14:paraId="2D26BFB8" w14:textId="77777777" w:rsidR="00126BF7" w:rsidRPr="00497772" w:rsidRDefault="00126BF7" w:rsidP="00126BF7">
            <w:pPr>
              <w:spacing w:line="360" w:lineRule="auto"/>
              <w:rPr>
                <w:ins w:id="157" w:author="Duncan McIsaac" w:date="2016-04-24T16:27:00Z"/>
                <w:rFonts w:ascii="Times New Roman" w:hAnsi="Times New Roman" w:cs="Times New Roman"/>
              </w:rPr>
            </w:pPr>
            <w:ins w:id="158" w:author="Duncan McIsaac" w:date="2016-04-24T16:27:00Z">
              <w:r w:rsidRPr="00497772">
                <w:rPr>
                  <w:rFonts w:ascii="Times New Roman" w:hAnsi="Times New Roman" w:cs="Times New Roman"/>
                </w:rPr>
                <w:t>Task 3</w:t>
              </w:r>
            </w:ins>
          </w:p>
        </w:tc>
        <w:tc>
          <w:tcPr>
            <w:tcW w:w="1772" w:type="dxa"/>
          </w:tcPr>
          <w:p w14:paraId="4295C186" w14:textId="77777777" w:rsidR="00126BF7" w:rsidRPr="00497772" w:rsidRDefault="00126BF7" w:rsidP="00126BF7">
            <w:pPr>
              <w:spacing w:line="360" w:lineRule="auto"/>
              <w:rPr>
                <w:ins w:id="159" w:author="Duncan McIsaac" w:date="2016-04-24T16:27:00Z"/>
                <w:rFonts w:ascii="Times New Roman" w:hAnsi="Times New Roman" w:cs="Times New Roman"/>
              </w:rPr>
            </w:pPr>
            <w:ins w:id="160" w:author="Duncan McIsaac" w:date="2016-04-24T16:27:00Z">
              <w:r w:rsidRPr="00497772">
                <w:rPr>
                  <w:rFonts w:ascii="Times New Roman" w:hAnsi="Times New Roman" w:cs="Times New Roman"/>
                </w:rPr>
                <w:t>Task 4</w:t>
              </w:r>
            </w:ins>
          </w:p>
        </w:tc>
      </w:tr>
      <w:tr w:rsidR="00126BF7" w:rsidRPr="00497772" w14:paraId="7F3E8D4B" w14:textId="77777777" w:rsidTr="00126BF7">
        <w:trPr>
          <w:ins w:id="161" w:author="Duncan McIsaac" w:date="2016-04-24T16:27:00Z"/>
        </w:trPr>
        <w:tc>
          <w:tcPr>
            <w:tcW w:w="1771" w:type="dxa"/>
          </w:tcPr>
          <w:p w14:paraId="2C5DA2F1" w14:textId="77777777" w:rsidR="00126BF7" w:rsidRPr="00497772" w:rsidRDefault="00126BF7" w:rsidP="00126BF7">
            <w:pPr>
              <w:spacing w:line="360" w:lineRule="auto"/>
              <w:rPr>
                <w:ins w:id="162" w:author="Duncan McIsaac" w:date="2016-04-24T16:27:00Z"/>
                <w:rFonts w:ascii="Times New Roman" w:hAnsi="Times New Roman" w:cs="Times New Roman"/>
              </w:rPr>
            </w:pPr>
            <w:ins w:id="163" w:author="Duncan McIsaac" w:date="2016-04-24T16:27:00Z">
              <w:r w:rsidRPr="00497772">
                <w:rPr>
                  <w:rFonts w:ascii="Times New Roman" w:hAnsi="Times New Roman" w:cs="Times New Roman"/>
                </w:rPr>
                <w:t>Fingers</w:t>
              </w:r>
            </w:ins>
          </w:p>
        </w:tc>
        <w:tc>
          <w:tcPr>
            <w:tcW w:w="1771" w:type="dxa"/>
          </w:tcPr>
          <w:p w14:paraId="1F40CBB3" w14:textId="77777777" w:rsidR="00126BF7" w:rsidRPr="00497772" w:rsidRDefault="00126BF7" w:rsidP="00126BF7">
            <w:pPr>
              <w:spacing w:line="360" w:lineRule="auto"/>
              <w:rPr>
                <w:ins w:id="164" w:author="Duncan McIsaac" w:date="2016-04-24T16:27:00Z"/>
                <w:rFonts w:ascii="Times New Roman" w:hAnsi="Times New Roman" w:cs="Times New Roman"/>
              </w:rPr>
            </w:pPr>
            <w:ins w:id="165" w:author="Duncan McIsaac" w:date="2016-04-24T16:27:00Z">
              <w:r w:rsidRPr="00497772">
                <w:rPr>
                  <w:rFonts w:ascii="Times New Roman" w:hAnsi="Times New Roman" w:cs="Times New Roman"/>
                </w:rPr>
                <w:t>43</w:t>
              </w:r>
              <w:r>
                <w:rPr>
                  <w:rFonts w:ascii="Times New Roman" w:hAnsi="Times New Roman" w:cs="Times New Roman"/>
                </w:rPr>
                <w:t>.2</w:t>
              </w:r>
            </w:ins>
          </w:p>
        </w:tc>
        <w:tc>
          <w:tcPr>
            <w:tcW w:w="1771" w:type="dxa"/>
          </w:tcPr>
          <w:p w14:paraId="13D344D5" w14:textId="77777777" w:rsidR="00126BF7" w:rsidRPr="00497772" w:rsidRDefault="00126BF7" w:rsidP="00126BF7">
            <w:pPr>
              <w:spacing w:line="360" w:lineRule="auto"/>
              <w:rPr>
                <w:ins w:id="166" w:author="Duncan McIsaac" w:date="2016-04-24T16:27:00Z"/>
                <w:rFonts w:ascii="Times New Roman" w:hAnsi="Times New Roman" w:cs="Times New Roman"/>
              </w:rPr>
            </w:pPr>
            <w:ins w:id="167" w:author="Duncan McIsaac" w:date="2016-04-24T16:27:00Z">
              <w:r w:rsidRPr="00497772">
                <w:rPr>
                  <w:rFonts w:ascii="Times New Roman" w:hAnsi="Times New Roman" w:cs="Times New Roman"/>
                </w:rPr>
                <w:t>40</w:t>
              </w:r>
              <w:r>
                <w:rPr>
                  <w:rFonts w:ascii="Times New Roman" w:hAnsi="Times New Roman" w:cs="Times New Roman"/>
                </w:rPr>
                <w:t>.2</w:t>
              </w:r>
            </w:ins>
          </w:p>
        </w:tc>
        <w:tc>
          <w:tcPr>
            <w:tcW w:w="1771" w:type="dxa"/>
          </w:tcPr>
          <w:p w14:paraId="2B0458B3" w14:textId="77777777" w:rsidR="00126BF7" w:rsidRPr="00497772" w:rsidRDefault="00126BF7" w:rsidP="00126BF7">
            <w:pPr>
              <w:spacing w:line="360" w:lineRule="auto"/>
              <w:rPr>
                <w:ins w:id="168" w:author="Duncan McIsaac" w:date="2016-04-24T16:27:00Z"/>
                <w:rFonts w:ascii="Times New Roman" w:hAnsi="Times New Roman" w:cs="Times New Roman"/>
              </w:rPr>
            </w:pPr>
            <w:ins w:id="169" w:author="Duncan McIsaac" w:date="2016-04-24T16:27:00Z">
              <w:r w:rsidRPr="00497772">
                <w:rPr>
                  <w:rFonts w:ascii="Times New Roman" w:hAnsi="Times New Roman" w:cs="Times New Roman"/>
                </w:rPr>
                <w:t>29</w:t>
              </w:r>
              <w:r>
                <w:rPr>
                  <w:rFonts w:ascii="Times New Roman" w:hAnsi="Times New Roman" w:cs="Times New Roman"/>
                </w:rPr>
                <w:t>.0</w:t>
              </w:r>
            </w:ins>
          </w:p>
        </w:tc>
        <w:tc>
          <w:tcPr>
            <w:tcW w:w="1772" w:type="dxa"/>
          </w:tcPr>
          <w:p w14:paraId="60CBA324" w14:textId="77777777" w:rsidR="00126BF7" w:rsidRPr="00497772" w:rsidRDefault="00126BF7" w:rsidP="00126BF7">
            <w:pPr>
              <w:spacing w:line="360" w:lineRule="auto"/>
              <w:rPr>
                <w:ins w:id="170" w:author="Duncan McIsaac" w:date="2016-04-24T16:27:00Z"/>
                <w:rFonts w:ascii="Times New Roman" w:hAnsi="Times New Roman" w:cs="Times New Roman"/>
              </w:rPr>
            </w:pPr>
            <w:ins w:id="171" w:author="Duncan McIsaac" w:date="2016-04-24T16:27:00Z">
              <w:r w:rsidRPr="00497772">
                <w:rPr>
                  <w:rFonts w:ascii="Times New Roman" w:hAnsi="Times New Roman" w:cs="Times New Roman"/>
                </w:rPr>
                <w:t>70</w:t>
              </w:r>
              <w:r>
                <w:rPr>
                  <w:rFonts w:ascii="Times New Roman" w:hAnsi="Times New Roman" w:cs="Times New Roman"/>
                </w:rPr>
                <w:t>.8</w:t>
              </w:r>
            </w:ins>
          </w:p>
        </w:tc>
      </w:tr>
      <w:tr w:rsidR="00126BF7" w:rsidRPr="00497772" w14:paraId="6E5E5B1F" w14:textId="77777777" w:rsidTr="00126BF7">
        <w:trPr>
          <w:ins w:id="172" w:author="Duncan McIsaac" w:date="2016-04-24T16:27:00Z"/>
        </w:trPr>
        <w:tc>
          <w:tcPr>
            <w:tcW w:w="1771" w:type="dxa"/>
          </w:tcPr>
          <w:p w14:paraId="1DBF61B2" w14:textId="77777777" w:rsidR="00126BF7" w:rsidRPr="00497772" w:rsidRDefault="00126BF7" w:rsidP="00126BF7">
            <w:pPr>
              <w:spacing w:line="360" w:lineRule="auto"/>
              <w:rPr>
                <w:ins w:id="173" w:author="Duncan McIsaac" w:date="2016-04-24T16:27:00Z"/>
                <w:rFonts w:ascii="Times New Roman" w:hAnsi="Times New Roman" w:cs="Times New Roman"/>
              </w:rPr>
            </w:pPr>
            <w:ins w:id="174" w:author="Duncan McIsaac" w:date="2016-04-24T16:27:00Z">
              <w:r w:rsidRPr="00497772">
                <w:rPr>
                  <w:rFonts w:ascii="Times New Roman" w:hAnsi="Times New Roman" w:cs="Times New Roman"/>
                </w:rPr>
                <w:t>VoiceOver</w:t>
              </w:r>
            </w:ins>
          </w:p>
        </w:tc>
        <w:tc>
          <w:tcPr>
            <w:tcW w:w="1771" w:type="dxa"/>
          </w:tcPr>
          <w:p w14:paraId="5213AF6C" w14:textId="77777777" w:rsidR="00126BF7" w:rsidRPr="00497772" w:rsidRDefault="00126BF7" w:rsidP="00126BF7">
            <w:pPr>
              <w:spacing w:line="360" w:lineRule="auto"/>
              <w:rPr>
                <w:ins w:id="175" w:author="Duncan McIsaac" w:date="2016-04-24T16:27:00Z"/>
                <w:rFonts w:ascii="Times New Roman" w:hAnsi="Times New Roman" w:cs="Times New Roman"/>
              </w:rPr>
            </w:pPr>
            <w:ins w:id="176" w:author="Duncan McIsaac" w:date="2016-04-24T16:27:00Z">
              <w:r w:rsidRPr="00497772">
                <w:rPr>
                  <w:rFonts w:ascii="Times New Roman" w:hAnsi="Times New Roman" w:cs="Times New Roman"/>
                </w:rPr>
                <w:t>21</w:t>
              </w:r>
              <w:r>
                <w:rPr>
                  <w:rFonts w:ascii="Times New Roman" w:hAnsi="Times New Roman" w:cs="Times New Roman"/>
                </w:rPr>
                <w:t>.3</w:t>
              </w:r>
            </w:ins>
          </w:p>
        </w:tc>
        <w:tc>
          <w:tcPr>
            <w:tcW w:w="1771" w:type="dxa"/>
          </w:tcPr>
          <w:p w14:paraId="583DA031" w14:textId="77777777" w:rsidR="00126BF7" w:rsidRPr="00497772" w:rsidRDefault="00126BF7" w:rsidP="00126BF7">
            <w:pPr>
              <w:spacing w:line="360" w:lineRule="auto"/>
              <w:rPr>
                <w:ins w:id="177" w:author="Duncan McIsaac" w:date="2016-04-24T16:27:00Z"/>
                <w:rFonts w:ascii="Times New Roman" w:hAnsi="Times New Roman" w:cs="Times New Roman"/>
              </w:rPr>
            </w:pPr>
            <w:ins w:id="178" w:author="Duncan McIsaac" w:date="2016-04-24T16:27:00Z">
              <w:r w:rsidRPr="00497772">
                <w:rPr>
                  <w:rFonts w:ascii="Times New Roman" w:hAnsi="Times New Roman" w:cs="Times New Roman"/>
                </w:rPr>
                <w:t>7</w:t>
              </w:r>
              <w:r>
                <w:rPr>
                  <w:rFonts w:ascii="Times New Roman" w:hAnsi="Times New Roman" w:cs="Times New Roman"/>
                </w:rPr>
                <w:t>.0</w:t>
              </w:r>
            </w:ins>
          </w:p>
        </w:tc>
        <w:tc>
          <w:tcPr>
            <w:tcW w:w="1771" w:type="dxa"/>
          </w:tcPr>
          <w:p w14:paraId="4F376F76" w14:textId="77777777" w:rsidR="00126BF7" w:rsidRPr="00497772" w:rsidRDefault="00126BF7" w:rsidP="00126BF7">
            <w:pPr>
              <w:spacing w:line="360" w:lineRule="auto"/>
              <w:rPr>
                <w:ins w:id="179" w:author="Duncan McIsaac" w:date="2016-04-24T16:27:00Z"/>
                <w:rFonts w:ascii="Times New Roman" w:hAnsi="Times New Roman" w:cs="Times New Roman"/>
              </w:rPr>
            </w:pPr>
            <w:ins w:id="180" w:author="Duncan McIsaac" w:date="2016-04-24T16:27:00Z">
              <w:r w:rsidRPr="00497772">
                <w:rPr>
                  <w:rFonts w:ascii="Times New Roman" w:hAnsi="Times New Roman" w:cs="Times New Roman"/>
                </w:rPr>
                <w:t>15</w:t>
              </w:r>
              <w:r>
                <w:rPr>
                  <w:rFonts w:ascii="Times New Roman" w:hAnsi="Times New Roman" w:cs="Times New Roman"/>
                </w:rPr>
                <w:t>.5</w:t>
              </w:r>
            </w:ins>
          </w:p>
        </w:tc>
        <w:tc>
          <w:tcPr>
            <w:tcW w:w="1772" w:type="dxa"/>
          </w:tcPr>
          <w:p w14:paraId="1CBBDEC8" w14:textId="77777777" w:rsidR="00126BF7" w:rsidRPr="00497772" w:rsidRDefault="00126BF7" w:rsidP="00126BF7">
            <w:pPr>
              <w:spacing w:line="360" w:lineRule="auto"/>
              <w:rPr>
                <w:ins w:id="181" w:author="Duncan McIsaac" w:date="2016-04-24T16:27:00Z"/>
                <w:rFonts w:ascii="Times New Roman" w:hAnsi="Times New Roman" w:cs="Times New Roman"/>
              </w:rPr>
            </w:pPr>
            <w:ins w:id="182" w:author="Duncan McIsaac" w:date="2016-04-24T16:27:00Z">
              <w:r w:rsidRPr="00497772">
                <w:rPr>
                  <w:rFonts w:ascii="Times New Roman" w:hAnsi="Times New Roman" w:cs="Times New Roman"/>
                </w:rPr>
                <w:t>28</w:t>
              </w:r>
              <w:r>
                <w:rPr>
                  <w:rFonts w:ascii="Times New Roman" w:hAnsi="Times New Roman" w:cs="Times New Roman"/>
                </w:rPr>
                <w:t>.5</w:t>
              </w:r>
            </w:ins>
          </w:p>
        </w:tc>
      </w:tr>
    </w:tbl>
    <w:p w14:paraId="34DAA481" w14:textId="77777777" w:rsidR="00126BF7" w:rsidRPr="00497772" w:rsidRDefault="00126BF7" w:rsidP="00126BF7">
      <w:pPr>
        <w:spacing w:line="360" w:lineRule="auto"/>
        <w:rPr>
          <w:ins w:id="183" w:author="Duncan McIsaac" w:date="2016-04-24T16:27:00Z"/>
          <w:rFonts w:ascii="Times New Roman" w:hAnsi="Times New Roman" w:cs="Times New Roman"/>
        </w:rPr>
      </w:pPr>
    </w:p>
    <w:p w14:paraId="42E5C699" w14:textId="77777777" w:rsidR="00126BF7" w:rsidRDefault="00126BF7" w:rsidP="00126BF7">
      <w:pPr>
        <w:spacing w:line="360" w:lineRule="auto"/>
        <w:rPr>
          <w:ins w:id="184" w:author="Duncan McIsaac" w:date="2016-04-24T16:27:00Z"/>
          <w:rFonts w:ascii="Times New Roman" w:hAnsi="Times New Roman" w:cs="Times New Roman"/>
        </w:rPr>
      </w:pPr>
      <w:ins w:id="185" w:author="Duncan McIsaac" w:date="2016-04-24T16:27:00Z">
        <w:r>
          <w:rPr>
            <w:noProof/>
          </w:rPr>
          <w:drawing>
            <wp:inline distT="0" distB="0" distL="0" distR="0" wp14:anchorId="186A6ED7" wp14:editId="462AFCC8">
              <wp:extent cx="5486400" cy="3307080"/>
              <wp:effectExtent l="0" t="0" r="2540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0400BE57" w14:textId="77777777" w:rsidR="00126BF7" w:rsidRDefault="00126BF7" w:rsidP="00126BF7">
      <w:pPr>
        <w:spacing w:line="360" w:lineRule="auto"/>
        <w:rPr>
          <w:ins w:id="186" w:author="Duncan McIsaac" w:date="2016-04-24T16:27:00Z"/>
          <w:rFonts w:ascii="Times New Roman" w:hAnsi="Times New Roman" w:cs="Times New Roman"/>
        </w:rPr>
      </w:pPr>
      <w:ins w:id="187" w:author="Duncan McIsaac" w:date="2016-04-24T16:27:00Z">
        <w:r>
          <w:rPr>
            <w:rFonts w:ascii="Times New Roman" w:hAnsi="Times New Roman" w:cs="Times New Roman"/>
          </w:rPr>
          <w:tab/>
          <w:t>The chart above makes it clear VoiceOver required far fewer interactions than Fingers. It is difficult to identify a clear relationship between time and number of interactions as each participant worked through the tasks in her own way. When stuck, participants tended to either navigate around the page or to stay still. 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ins>
    </w:p>
    <w:p w14:paraId="20DB971E" w14:textId="77777777" w:rsidR="00126BF7" w:rsidRDefault="00126BF7" w:rsidP="00747178">
      <w:pPr>
        <w:spacing w:line="360" w:lineRule="auto"/>
        <w:rPr>
          <w:rFonts w:ascii="Times New Roman" w:hAnsi="Times New Roman" w:cs="Times New Roman"/>
        </w:rPr>
      </w:pP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ins w:id="188" w:author="Duncan McIsaac" w:date="2016-04-24T14:57:00Z">
        <w:r w:rsidR="00F8553F">
          <w:rPr>
            <w:rFonts w:ascii="Times New Roman" w:hAnsi="Times New Roman" w:cs="Times New Roman"/>
          </w:rPr>
          <w:t xml:space="preserve"> i</w:t>
        </w:r>
      </w:ins>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t>
      </w:r>
      <w:proofErr w:type="spellStart"/>
      <w:r>
        <w:rPr>
          <w:rFonts w:ascii="Times New Roman" w:hAnsi="Times New Roman" w:cs="Times New Roman"/>
        </w:rPr>
        <w:t>Wiimotes</w:t>
      </w:r>
      <w:proofErr w:type="spellEnd"/>
      <w:r>
        <w:rPr>
          <w:rFonts w:ascii="Times New Roman" w:hAnsi="Times New Roman" w:cs="Times New Roman"/>
        </w:rPr>
        <w:t xml:space="preserve">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proofErr w:type="gramStart"/>
      <w:r>
        <w:rPr>
          <w:rFonts w:ascii="Times New Roman" w:hAnsi="Times New Roman" w:cs="Times New Roman"/>
          <w:color w:val="000000"/>
        </w:rPr>
        <w:t xml:space="preserve">Ahmed, F., Islam, M. A., Borodin, Y., &amp; </w:t>
      </w:r>
      <w:proofErr w:type="spellStart"/>
      <w:r>
        <w:rPr>
          <w:rFonts w:ascii="Times New Roman" w:hAnsi="Times New Roman" w:cs="Times New Roman"/>
          <w:color w:val="000000"/>
        </w:rPr>
        <w:t>Ramakrishnan</w:t>
      </w:r>
      <w:proofErr w:type="spellEnd"/>
      <w:r>
        <w:rPr>
          <w:rFonts w:ascii="Times New Roman" w:hAnsi="Times New Roman" w:cs="Times New Roman"/>
          <w:color w:val="000000"/>
        </w:rPr>
        <w:t>, I. V. (2010).</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Assistive Web Browsing with Touch Interfaces.</w:t>
      </w:r>
      <w:proofErr w:type="gramEnd"/>
      <w:r>
        <w:rPr>
          <w:rFonts w:ascii="Times New Roman" w:hAnsi="Times New Roman" w:cs="Times New Roman"/>
          <w:color w:val="000000"/>
        </w:rPr>
        <w:t xml:space="preserve">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21"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w:t>
      </w: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2"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3"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4"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w:t>
      </w:r>
      <w:proofErr w:type="spellStart"/>
      <w:r>
        <w:rPr>
          <w:rFonts w:ascii="Times New Roman" w:hAnsi="Times New Roman" w:cs="Times New Roman"/>
          <w:color w:val="000000"/>
        </w:rPr>
        <w:t>Banovic</w:t>
      </w:r>
      <w:proofErr w:type="spellEnd"/>
      <w:r>
        <w:rPr>
          <w:rFonts w:ascii="Times New Roman" w:hAnsi="Times New Roman" w:cs="Times New Roman"/>
          <w:color w:val="000000"/>
        </w:rPr>
        <w:t xml:space="preserve">, N., </w:t>
      </w:r>
      <w:proofErr w:type="spellStart"/>
      <w:r>
        <w:rPr>
          <w:rFonts w:ascii="Times New Roman" w:hAnsi="Times New Roman" w:cs="Times New Roman"/>
          <w:color w:val="000000"/>
        </w:rPr>
        <w:t>Mankoff</w:t>
      </w:r>
      <w:proofErr w:type="spellEnd"/>
      <w:r>
        <w:rPr>
          <w:rFonts w:ascii="Times New Roman" w:hAnsi="Times New Roman" w:cs="Times New Roman"/>
          <w:color w:val="000000"/>
        </w:rPr>
        <w:t xml:space="preserve">, J., &amp; </w:t>
      </w:r>
      <w:proofErr w:type="spellStart"/>
      <w:r>
        <w:rPr>
          <w:rFonts w:ascii="Times New Roman" w:hAnsi="Times New Roman" w:cs="Times New Roman"/>
          <w:color w:val="000000"/>
        </w:rPr>
        <w:t>Dey</w:t>
      </w:r>
      <w:proofErr w:type="spellEnd"/>
      <w:r>
        <w:rPr>
          <w:rFonts w:ascii="Times New Roman" w:hAnsi="Times New Roman" w:cs="Times New Roman"/>
          <w:color w:val="000000"/>
        </w:rPr>
        <w:t xml:space="preserve">, A. (2015). Keyboard Surface Interaction: Making the keyboard into a pointing device. </w:t>
      </w:r>
      <w:proofErr w:type="spellStart"/>
      <w:proofErr w:type="gramStart"/>
      <w:r>
        <w:rPr>
          <w:rFonts w:ascii="Times New Roman" w:hAnsi="Times New Roman" w:cs="Times New Roman"/>
          <w:i/>
          <w:color w:val="000000"/>
        </w:rPr>
        <w:t>arXiv</w:t>
      </w:r>
      <w:proofErr w:type="spellEnd"/>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arXiv:1601.04029</w:t>
      </w:r>
      <w:proofErr w:type="gramEnd"/>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proofErr w:type="gramStart"/>
      <w:r>
        <w:rPr>
          <w:rFonts w:ascii="Times New Roman" w:hAnsi="Times New Roman" w:cs="Times New Roman"/>
          <w:color w:val="000000"/>
        </w:rPr>
        <w:t xml:space="preserve">Taylor, S., </w:t>
      </w:r>
      <w:proofErr w:type="spellStart"/>
      <w:r>
        <w:rPr>
          <w:rFonts w:ascii="Times New Roman" w:hAnsi="Times New Roman" w:cs="Times New Roman"/>
          <w:color w:val="000000"/>
        </w:rPr>
        <w:t>Keskin</w:t>
      </w:r>
      <w:proofErr w:type="spellEnd"/>
      <w:r>
        <w:rPr>
          <w:rFonts w:ascii="Times New Roman" w:hAnsi="Times New Roman" w:cs="Times New Roman"/>
          <w:color w:val="000000"/>
        </w:rPr>
        <w:t xml:space="preserve">, C., </w:t>
      </w:r>
      <w:proofErr w:type="spellStart"/>
      <w:r>
        <w:rPr>
          <w:rFonts w:ascii="Times New Roman" w:hAnsi="Times New Roman" w:cs="Times New Roman"/>
          <w:color w:val="000000"/>
        </w:rPr>
        <w:t>Hilliges</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Izadi</w:t>
      </w:r>
      <w:proofErr w:type="spellEnd"/>
      <w:r>
        <w:rPr>
          <w:rFonts w:ascii="Times New Roman" w:hAnsi="Times New Roman" w:cs="Times New Roman"/>
          <w:color w:val="000000"/>
        </w:rPr>
        <w:t xml:space="preserve">, S., &amp; </w:t>
      </w:r>
      <w:proofErr w:type="spellStart"/>
      <w:r>
        <w:rPr>
          <w:rFonts w:ascii="Times New Roman" w:hAnsi="Times New Roman" w:cs="Times New Roman"/>
          <w:color w:val="000000"/>
        </w:rPr>
        <w:t>Helmes</w:t>
      </w:r>
      <w:proofErr w:type="spellEnd"/>
      <w:r>
        <w:rPr>
          <w:rFonts w:ascii="Times New Roman" w:hAnsi="Times New Roman" w:cs="Times New Roman"/>
          <w:color w:val="000000"/>
        </w:rPr>
        <w:t>, J. (2014).</w:t>
      </w:r>
      <w:proofErr w:type="gramEnd"/>
      <w:r>
        <w:rPr>
          <w:rFonts w:ascii="Times New Roman" w:hAnsi="Times New Roman" w:cs="Times New Roman"/>
          <w:color w:val="000000"/>
        </w:rPr>
        <w:t xml:space="preserve">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B42042">
      <w:footerReference w:type="even" r:id="rId25"/>
      <w:footerReference w:type="default" r:id="rId2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Duncan McIsaac" w:date="2016-04-24T16:40:00Z" w:initials="DM">
    <w:p w14:paraId="4F33C563" w14:textId="47CA06E0" w:rsidR="00B200C6" w:rsidRDefault="00B200C6">
      <w:pPr>
        <w:pStyle w:val="CommentText"/>
      </w:pPr>
      <w:r>
        <w:rPr>
          <w:rStyle w:val="CommentReference"/>
        </w:rPr>
        <w:annotationRef/>
      </w:r>
      <w:r>
        <w:t>Jen: Also, interpret – don’t just read out the charts to us but give us some intuition for why by describing what you noticed about the participants.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B200C6" w:rsidRDefault="00B200C6" w:rsidP="00747178">
      <w:r>
        <w:separator/>
      </w:r>
    </w:p>
  </w:endnote>
  <w:endnote w:type="continuationSeparator" w:id="0">
    <w:p w14:paraId="693B178F" w14:textId="77777777" w:rsidR="00B200C6" w:rsidRDefault="00B200C6"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B200C6" w:rsidRDefault="00B200C6"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B200C6" w:rsidRDefault="00B200C6"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B200C6" w:rsidRDefault="00B200C6" w:rsidP="00200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67E0">
      <w:rPr>
        <w:rStyle w:val="PageNumber"/>
        <w:noProof/>
      </w:rPr>
      <w:t>13</w:t>
    </w:r>
    <w:r>
      <w:rPr>
        <w:rStyle w:val="PageNumber"/>
      </w:rPr>
      <w:fldChar w:fldCharType="end"/>
    </w:r>
  </w:p>
  <w:p w14:paraId="6F103C77" w14:textId="77777777" w:rsidR="00B200C6" w:rsidRDefault="00B200C6"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B200C6" w:rsidRDefault="00B200C6" w:rsidP="00747178">
      <w:r>
        <w:separator/>
      </w:r>
    </w:p>
  </w:footnote>
  <w:footnote w:type="continuationSeparator" w:id="0">
    <w:p w14:paraId="5A1BFD38" w14:textId="77777777" w:rsidR="00B200C6" w:rsidRDefault="00B200C6"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26BF7"/>
    <w:rsid w:val="00131484"/>
    <w:rsid w:val="001417CE"/>
    <w:rsid w:val="001571F0"/>
    <w:rsid w:val="00160144"/>
    <w:rsid w:val="00162880"/>
    <w:rsid w:val="001668C3"/>
    <w:rsid w:val="001706B9"/>
    <w:rsid w:val="001745D8"/>
    <w:rsid w:val="00196A83"/>
    <w:rsid w:val="001A1A91"/>
    <w:rsid w:val="001A4545"/>
    <w:rsid w:val="001B3A6F"/>
    <w:rsid w:val="001C1B76"/>
    <w:rsid w:val="001D1FB2"/>
    <w:rsid w:val="001F2474"/>
    <w:rsid w:val="001F7E3A"/>
    <w:rsid w:val="0020048C"/>
    <w:rsid w:val="002148CD"/>
    <w:rsid w:val="00220C40"/>
    <w:rsid w:val="00227572"/>
    <w:rsid w:val="00230173"/>
    <w:rsid w:val="0025280E"/>
    <w:rsid w:val="00256429"/>
    <w:rsid w:val="002662D7"/>
    <w:rsid w:val="002767E0"/>
    <w:rsid w:val="00296010"/>
    <w:rsid w:val="002A57D2"/>
    <w:rsid w:val="002A78CD"/>
    <w:rsid w:val="002C5833"/>
    <w:rsid w:val="002D0E02"/>
    <w:rsid w:val="002E7F78"/>
    <w:rsid w:val="002F6115"/>
    <w:rsid w:val="00316C22"/>
    <w:rsid w:val="00341A8A"/>
    <w:rsid w:val="00374625"/>
    <w:rsid w:val="0039326E"/>
    <w:rsid w:val="00395331"/>
    <w:rsid w:val="003A53EA"/>
    <w:rsid w:val="003B38EE"/>
    <w:rsid w:val="003B6C97"/>
    <w:rsid w:val="003B7193"/>
    <w:rsid w:val="003C2DF7"/>
    <w:rsid w:val="003F6FF0"/>
    <w:rsid w:val="0042499D"/>
    <w:rsid w:val="00432946"/>
    <w:rsid w:val="00451AFC"/>
    <w:rsid w:val="00497772"/>
    <w:rsid w:val="004B3B47"/>
    <w:rsid w:val="00537DDC"/>
    <w:rsid w:val="005A422E"/>
    <w:rsid w:val="005B75D2"/>
    <w:rsid w:val="005D4E8C"/>
    <w:rsid w:val="005F3158"/>
    <w:rsid w:val="00615070"/>
    <w:rsid w:val="006253EA"/>
    <w:rsid w:val="00651422"/>
    <w:rsid w:val="006522DF"/>
    <w:rsid w:val="00694271"/>
    <w:rsid w:val="00694378"/>
    <w:rsid w:val="006C4E5D"/>
    <w:rsid w:val="006C6038"/>
    <w:rsid w:val="006E3A2B"/>
    <w:rsid w:val="006E5A63"/>
    <w:rsid w:val="00705A43"/>
    <w:rsid w:val="00716A22"/>
    <w:rsid w:val="00720668"/>
    <w:rsid w:val="0072767F"/>
    <w:rsid w:val="00747178"/>
    <w:rsid w:val="00760D16"/>
    <w:rsid w:val="0076112A"/>
    <w:rsid w:val="0076376C"/>
    <w:rsid w:val="00764835"/>
    <w:rsid w:val="00771F91"/>
    <w:rsid w:val="0079571F"/>
    <w:rsid w:val="007A1B64"/>
    <w:rsid w:val="007D7171"/>
    <w:rsid w:val="00800CD5"/>
    <w:rsid w:val="00811065"/>
    <w:rsid w:val="008118D9"/>
    <w:rsid w:val="00812641"/>
    <w:rsid w:val="008149CF"/>
    <w:rsid w:val="00841512"/>
    <w:rsid w:val="00853002"/>
    <w:rsid w:val="0085604D"/>
    <w:rsid w:val="0089334F"/>
    <w:rsid w:val="0089672B"/>
    <w:rsid w:val="008C6F6B"/>
    <w:rsid w:val="008D2C51"/>
    <w:rsid w:val="008D75CD"/>
    <w:rsid w:val="0093084B"/>
    <w:rsid w:val="00941F6A"/>
    <w:rsid w:val="00944054"/>
    <w:rsid w:val="00961353"/>
    <w:rsid w:val="00985996"/>
    <w:rsid w:val="00987148"/>
    <w:rsid w:val="009A6827"/>
    <w:rsid w:val="00A21866"/>
    <w:rsid w:val="00A52B3D"/>
    <w:rsid w:val="00A7038B"/>
    <w:rsid w:val="00A77055"/>
    <w:rsid w:val="00A861B0"/>
    <w:rsid w:val="00AA2E3B"/>
    <w:rsid w:val="00AD4785"/>
    <w:rsid w:val="00AD5243"/>
    <w:rsid w:val="00B067C6"/>
    <w:rsid w:val="00B200C6"/>
    <w:rsid w:val="00B33EAB"/>
    <w:rsid w:val="00B42042"/>
    <w:rsid w:val="00B52D4C"/>
    <w:rsid w:val="00B61E40"/>
    <w:rsid w:val="00BA6F56"/>
    <w:rsid w:val="00BB4C14"/>
    <w:rsid w:val="00BC085C"/>
    <w:rsid w:val="00BC7A59"/>
    <w:rsid w:val="00BE199C"/>
    <w:rsid w:val="00BE6A3D"/>
    <w:rsid w:val="00C24A10"/>
    <w:rsid w:val="00C46E44"/>
    <w:rsid w:val="00C50E86"/>
    <w:rsid w:val="00C73FDB"/>
    <w:rsid w:val="00C810BA"/>
    <w:rsid w:val="00C935AD"/>
    <w:rsid w:val="00CB4C2B"/>
    <w:rsid w:val="00CD2F32"/>
    <w:rsid w:val="00CD53BD"/>
    <w:rsid w:val="00D14D47"/>
    <w:rsid w:val="00D15A68"/>
    <w:rsid w:val="00D737A9"/>
    <w:rsid w:val="00D84D23"/>
    <w:rsid w:val="00DB4A17"/>
    <w:rsid w:val="00DC65B1"/>
    <w:rsid w:val="00DE1E6E"/>
    <w:rsid w:val="00DE5D90"/>
    <w:rsid w:val="00E10A1B"/>
    <w:rsid w:val="00E2292C"/>
    <w:rsid w:val="00E479C9"/>
    <w:rsid w:val="00E86C16"/>
    <w:rsid w:val="00EA7B92"/>
    <w:rsid w:val="00EB328A"/>
    <w:rsid w:val="00EF009C"/>
    <w:rsid w:val="00EF0AC8"/>
    <w:rsid w:val="00F05E66"/>
    <w:rsid w:val="00F0750E"/>
    <w:rsid w:val="00F241BF"/>
    <w:rsid w:val="00F71B42"/>
    <w:rsid w:val="00F8553F"/>
    <w:rsid w:val="00FA1224"/>
    <w:rsid w:val="00FC5617"/>
    <w:rsid w:val="00FE536B"/>
    <w:rsid w:val="00FE61C4"/>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528421343">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12.xml"/><Relationship Id="rId21" Type="http://schemas.openxmlformats.org/officeDocument/2006/relationships/hyperlink" Target="http://dx.doi.org/10.1145/1878803.1878848" TargetMode="External"/><Relationship Id="rId22" Type="http://schemas.openxmlformats.org/officeDocument/2006/relationships/hyperlink" Target="http://dx.doi.org/10.1145/191028.191041" TargetMode="External"/><Relationship Id="rId23" Type="http://schemas.openxmlformats.org/officeDocument/2006/relationships/hyperlink" Target="http://dx.doi.org/10.1145/142621.142629" TargetMode="External"/><Relationship Id="rId24" Type="http://schemas.openxmlformats.org/officeDocument/2006/relationships/hyperlink" Target="http://dx.doi.org/10.1145/191666.191732"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Time</a:t>
            </a:r>
          </a:p>
        </c:rich>
      </c:tx>
      <c:layout/>
      <c:overlay val="0"/>
    </c:title>
    <c:autoTitleDeleted val="0"/>
    <c:plotArea>
      <c:layout/>
      <c:barChart>
        <c:barDir val="col"/>
        <c:grouping val="clustered"/>
        <c:varyColors val="0"/>
        <c:ser>
          <c:idx val="0"/>
          <c:order val="0"/>
          <c:tx>
            <c:strRef>
              <c:f>Sheet1!$A$78</c:f>
              <c:strCache>
                <c:ptCount val="1"/>
                <c:pt idx="0">
                  <c:v>Fingers</c:v>
                </c:pt>
              </c:strCache>
            </c:strRef>
          </c:tx>
          <c:invertIfNegative val="0"/>
          <c:cat>
            <c:strRef>
              <c:f>Sheet1!$B$77:$E$77</c:f>
              <c:strCache>
                <c:ptCount val="4"/>
                <c:pt idx="0">
                  <c:v>Task 1</c:v>
                </c:pt>
                <c:pt idx="1">
                  <c:v>Task 2</c:v>
                </c:pt>
                <c:pt idx="2">
                  <c:v>Task 3</c:v>
                </c:pt>
                <c:pt idx="3">
                  <c:v>Task 4</c:v>
                </c:pt>
              </c:strCache>
            </c:strRef>
          </c:cat>
          <c:val>
            <c:numRef>
              <c:f>Sheet1!$B$78:$E$78</c:f>
              <c:numCache>
                <c:formatCode>General</c:formatCode>
                <c:ptCount val="4"/>
                <c:pt idx="0">
                  <c:v>116200.0</c:v>
                </c:pt>
                <c:pt idx="1">
                  <c:v>115538.0</c:v>
                </c:pt>
                <c:pt idx="2">
                  <c:v>66810.0</c:v>
                </c:pt>
              </c:numCache>
            </c:numRef>
          </c:val>
        </c:ser>
        <c:ser>
          <c:idx val="1"/>
          <c:order val="1"/>
          <c:tx>
            <c:strRef>
              <c:f>Sheet1!$A$79</c:f>
              <c:strCache>
                <c:ptCount val="1"/>
                <c:pt idx="0">
                  <c:v>VoiceOver</c:v>
                </c:pt>
              </c:strCache>
            </c:strRef>
          </c:tx>
          <c:invertIfNegative val="0"/>
          <c:cat>
            <c:strRef>
              <c:f>Sheet1!$B$77:$E$77</c:f>
              <c:strCache>
                <c:ptCount val="4"/>
                <c:pt idx="0">
                  <c:v>Task 1</c:v>
                </c:pt>
                <c:pt idx="1">
                  <c:v>Task 2</c:v>
                </c:pt>
                <c:pt idx="2">
                  <c:v>Task 3</c:v>
                </c:pt>
                <c:pt idx="3">
                  <c:v>Task 4</c:v>
                </c:pt>
              </c:strCache>
            </c:strRef>
          </c:cat>
          <c:val>
            <c:numRef>
              <c:f>Sheet1!$B$79:$E$79</c:f>
              <c:numCache>
                <c:formatCode>General</c:formatCode>
                <c:ptCount val="4"/>
              </c:numCache>
            </c:numRef>
          </c:val>
        </c:ser>
        <c:dLbls>
          <c:showLegendKey val="0"/>
          <c:showVal val="0"/>
          <c:showCatName val="0"/>
          <c:showSerName val="0"/>
          <c:showPercent val="0"/>
          <c:showBubbleSize val="0"/>
        </c:dLbls>
        <c:gapWidth val="150"/>
        <c:axId val="2120671752"/>
        <c:axId val="2120498856"/>
      </c:barChart>
      <c:catAx>
        <c:axId val="2120671752"/>
        <c:scaling>
          <c:orientation val="minMax"/>
        </c:scaling>
        <c:delete val="0"/>
        <c:axPos val="b"/>
        <c:majorTickMark val="none"/>
        <c:minorTickMark val="none"/>
        <c:tickLblPos val="nextTo"/>
        <c:crossAx val="2120498856"/>
        <c:crosses val="autoZero"/>
        <c:auto val="1"/>
        <c:lblAlgn val="ctr"/>
        <c:lblOffset val="100"/>
        <c:noMultiLvlLbl val="0"/>
      </c:catAx>
      <c:valAx>
        <c:axId val="2120498856"/>
        <c:scaling>
          <c:orientation val="minMax"/>
        </c:scaling>
        <c:delete val="0"/>
        <c:axPos val="l"/>
        <c:majorGridlines/>
        <c:numFmt formatCode="General" sourceLinked="1"/>
        <c:majorTickMark val="none"/>
        <c:minorTickMark val="none"/>
        <c:tickLblPos val="nextTo"/>
        <c:crossAx val="2120671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083093752"/>
        <c:axId val="2083096728"/>
      </c:barChart>
      <c:catAx>
        <c:axId val="2083093752"/>
        <c:scaling>
          <c:orientation val="minMax"/>
        </c:scaling>
        <c:delete val="0"/>
        <c:axPos val="b"/>
        <c:majorTickMark val="none"/>
        <c:minorTickMark val="none"/>
        <c:tickLblPos val="nextTo"/>
        <c:crossAx val="2083096728"/>
        <c:crosses val="autoZero"/>
        <c:auto val="1"/>
        <c:lblAlgn val="ctr"/>
        <c:lblOffset val="100"/>
        <c:noMultiLvlLbl val="0"/>
      </c:catAx>
      <c:valAx>
        <c:axId val="2083096728"/>
        <c:scaling>
          <c:orientation val="minMax"/>
        </c:scaling>
        <c:delete val="0"/>
        <c:axPos val="l"/>
        <c:majorGridlines/>
        <c:numFmt formatCode="General" sourceLinked="1"/>
        <c:majorTickMark val="none"/>
        <c:minorTickMark val="none"/>
        <c:tickLblPos val="nextTo"/>
        <c:crossAx val="2083093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6183032"/>
        <c:axId val="-2136060216"/>
      </c:barChart>
      <c:catAx>
        <c:axId val="-2136183032"/>
        <c:scaling>
          <c:orientation val="minMax"/>
        </c:scaling>
        <c:delete val="0"/>
        <c:axPos val="b"/>
        <c:numFmt formatCode="General" sourceLinked="1"/>
        <c:majorTickMark val="none"/>
        <c:minorTickMark val="none"/>
        <c:tickLblPos val="nextTo"/>
        <c:crossAx val="-2136060216"/>
        <c:crosses val="autoZero"/>
        <c:auto val="1"/>
        <c:lblAlgn val="ctr"/>
        <c:lblOffset val="100"/>
        <c:noMultiLvlLbl val="0"/>
      </c:catAx>
      <c:valAx>
        <c:axId val="-2136060216"/>
        <c:scaling>
          <c:orientation val="minMax"/>
        </c:scaling>
        <c:delete val="0"/>
        <c:axPos val="l"/>
        <c:majorGridlines/>
        <c:numFmt formatCode="General" sourceLinked="1"/>
        <c:majorTickMark val="none"/>
        <c:minorTickMark val="none"/>
        <c:tickLblPos val="nextTo"/>
        <c:crossAx val="-2136183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18026040"/>
        <c:axId val="2117499192"/>
      </c:barChart>
      <c:catAx>
        <c:axId val="2118026040"/>
        <c:scaling>
          <c:orientation val="minMax"/>
        </c:scaling>
        <c:delete val="0"/>
        <c:axPos val="b"/>
        <c:majorTickMark val="none"/>
        <c:minorTickMark val="none"/>
        <c:tickLblPos val="nextTo"/>
        <c:crossAx val="2117499192"/>
        <c:crosses val="autoZero"/>
        <c:auto val="1"/>
        <c:lblAlgn val="ctr"/>
        <c:lblOffset val="100"/>
        <c:noMultiLvlLbl val="0"/>
      </c:catAx>
      <c:valAx>
        <c:axId val="2117499192"/>
        <c:scaling>
          <c:orientation val="minMax"/>
        </c:scaling>
        <c:delete val="0"/>
        <c:axPos val="l"/>
        <c:majorGridlines/>
        <c:numFmt formatCode="General" sourceLinked="1"/>
        <c:majorTickMark val="none"/>
        <c:minorTickMark val="none"/>
        <c:tickLblPos val="nextTo"/>
        <c:crossAx val="2118026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Interactions</a:t>
            </a:r>
          </a:p>
        </c:rich>
      </c:tx>
      <c:layout/>
      <c:overlay val="0"/>
    </c:title>
    <c:autoTitleDeleted val="0"/>
    <c:plotArea>
      <c:layout/>
      <c:barChart>
        <c:barDir val="col"/>
        <c:grouping val="clustered"/>
        <c:varyColors val="0"/>
        <c:ser>
          <c:idx val="0"/>
          <c:order val="0"/>
          <c:tx>
            <c:strRef>
              <c:f>Sheet1!$A$81</c:f>
              <c:strCache>
                <c:ptCount val="1"/>
                <c:pt idx="0">
                  <c:v>Fingers</c:v>
                </c:pt>
              </c:strCache>
            </c:strRef>
          </c:tx>
          <c:invertIfNegative val="0"/>
          <c:cat>
            <c:strRef>
              <c:f>Sheet1!$B$80:$E$80</c:f>
              <c:strCache>
                <c:ptCount val="4"/>
                <c:pt idx="0">
                  <c:v>Task 1</c:v>
                </c:pt>
                <c:pt idx="1">
                  <c:v>Task 2</c:v>
                </c:pt>
                <c:pt idx="2">
                  <c:v>Task 3</c:v>
                </c:pt>
                <c:pt idx="3">
                  <c:v>Task 4</c:v>
                </c:pt>
              </c:strCache>
            </c:strRef>
          </c:cat>
          <c:val>
            <c:numRef>
              <c:f>Sheet1!$B$81:$E$81</c:f>
              <c:numCache>
                <c:formatCode>General</c:formatCode>
                <c:ptCount val="4"/>
                <c:pt idx="0">
                  <c:v>74.0</c:v>
                </c:pt>
                <c:pt idx="1">
                  <c:v>57.0</c:v>
                </c:pt>
                <c:pt idx="2">
                  <c:v>20.0</c:v>
                </c:pt>
              </c:numCache>
            </c:numRef>
          </c:val>
        </c:ser>
        <c:ser>
          <c:idx val="1"/>
          <c:order val="1"/>
          <c:tx>
            <c:strRef>
              <c:f>Sheet1!$A$82</c:f>
              <c:strCache>
                <c:ptCount val="1"/>
                <c:pt idx="0">
                  <c:v>VoiceOver</c:v>
                </c:pt>
              </c:strCache>
            </c:strRef>
          </c:tx>
          <c:invertIfNegative val="0"/>
          <c:cat>
            <c:strRef>
              <c:f>Sheet1!$B$80:$E$80</c:f>
              <c:strCache>
                <c:ptCount val="4"/>
                <c:pt idx="0">
                  <c:v>Task 1</c:v>
                </c:pt>
                <c:pt idx="1">
                  <c:v>Task 2</c:v>
                </c:pt>
                <c:pt idx="2">
                  <c:v>Task 3</c:v>
                </c:pt>
                <c:pt idx="3">
                  <c:v>Task 4</c:v>
                </c:pt>
              </c:strCache>
            </c:strRef>
          </c:cat>
          <c:val>
            <c:numRef>
              <c:f>Sheet1!$B$82:$E$82</c:f>
              <c:numCache>
                <c:formatCode>General</c:formatCode>
                <c:ptCount val="4"/>
              </c:numCache>
            </c:numRef>
          </c:val>
        </c:ser>
        <c:dLbls>
          <c:showLegendKey val="0"/>
          <c:showVal val="0"/>
          <c:showCatName val="0"/>
          <c:showSerName val="0"/>
          <c:showPercent val="0"/>
          <c:showBubbleSize val="0"/>
        </c:dLbls>
        <c:gapWidth val="150"/>
        <c:axId val="2102637464"/>
        <c:axId val="-2136069896"/>
      </c:barChart>
      <c:catAx>
        <c:axId val="2102637464"/>
        <c:scaling>
          <c:orientation val="minMax"/>
        </c:scaling>
        <c:delete val="0"/>
        <c:axPos val="b"/>
        <c:majorTickMark val="none"/>
        <c:minorTickMark val="none"/>
        <c:tickLblPos val="nextTo"/>
        <c:crossAx val="-2136069896"/>
        <c:crosses val="autoZero"/>
        <c:auto val="1"/>
        <c:lblAlgn val="ctr"/>
        <c:lblOffset val="100"/>
        <c:noMultiLvlLbl val="0"/>
      </c:catAx>
      <c:valAx>
        <c:axId val="-2136069896"/>
        <c:scaling>
          <c:orientation val="minMax"/>
        </c:scaling>
        <c:delete val="0"/>
        <c:axPos val="l"/>
        <c:majorGridlines/>
        <c:numFmt formatCode="General" sourceLinked="1"/>
        <c:majorTickMark val="none"/>
        <c:minorTickMark val="none"/>
        <c:tickLblPos val="nextTo"/>
        <c:crossAx val="2102637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1553960"/>
        <c:axId val="2091271368"/>
      </c:barChart>
      <c:catAx>
        <c:axId val="2091553960"/>
        <c:scaling>
          <c:orientation val="minMax"/>
        </c:scaling>
        <c:delete val="0"/>
        <c:axPos val="b"/>
        <c:majorTickMark val="none"/>
        <c:minorTickMark val="none"/>
        <c:tickLblPos val="nextTo"/>
        <c:crossAx val="2091271368"/>
        <c:crosses val="autoZero"/>
        <c:auto val="1"/>
        <c:lblAlgn val="ctr"/>
        <c:lblOffset val="100"/>
        <c:noMultiLvlLbl val="0"/>
      </c:catAx>
      <c:valAx>
        <c:axId val="2091271368"/>
        <c:scaling>
          <c:orientation val="minMax"/>
        </c:scaling>
        <c:delete val="0"/>
        <c:axPos val="l"/>
        <c:majorGridlines/>
        <c:numFmt formatCode="General" sourceLinked="1"/>
        <c:majorTickMark val="none"/>
        <c:minorTickMark val="none"/>
        <c:tickLblPos val="nextTo"/>
        <c:crossAx val="20915539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038873896"/>
        <c:axId val="2092959864"/>
      </c:barChart>
      <c:catAx>
        <c:axId val="2038873896"/>
        <c:scaling>
          <c:orientation val="minMax"/>
        </c:scaling>
        <c:delete val="0"/>
        <c:axPos val="b"/>
        <c:majorTickMark val="none"/>
        <c:minorTickMark val="none"/>
        <c:tickLblPos val="nextTo"/>
        <c:crossAx val="2092959864"/>
        <c:crosses val="autoZero"/>
        <c:auto val="1"/>
        <c:lblAlgn val="ctr"/>
        <c:lblOffset val="100"/>
        <c:noMultiLvlLbl val="0"/>
      </c:catAx>
      <c:valAx>
        <c:axId val="2092959864"/>
        <c:scaling>
          <c:orientation val="minMax"/>
        </c:scaling>
        <c:delete val="0"/>
        <c:axPos val="l"/>
        <c:majorGridlines/>
        <c:numFmt formatCode="General" sourceLinked="1"/>
        <c:majorTickMark val="none"/>
        <c:minorTickMark val="none"/>
        <c:tickLblPos val="nextTo"/>
        <c:crossAx val="20388738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046654248"/>
        <c:axId val="2085038120"/>
      </c:barChart>
      <c:catAx>
        <c:axId val="2046654248"/>
        <c:scaling>
          <c:orientation val="minMax"/>
        </c:scaling>
        <c:delete val="0"/>
        <c:axPos val="b"/>
        <c:majorTickMark val="none"/>
        <c:minorTickMark val="none"/>
        <c:tickLblPos val="nextTo"/>
        <c:crossAx val="2085038120"/>
        <c:crosses val="autoZero"/>
        <c:auto val="1"/>
        <c:lblAlgn val="ctr"/>
        <c:lblOffset val="100"/>
        <c:noMultiLvlLbl val="0"/>
      </c:catAx>
      <c:valAx>
        <c:axId val="2085038120"/>
        <c:scaling>
          <c:orientation val="minMax"/>
        </c:scaling>
        <c:delete val="0"/>
        <c:axPos val="l"/>
        <c:majorGridlines/>
        <c:numFmt formatCode="General" sourceLinked="1"/>
        <c:majorTickMark val="none"/>
        <c:minorTickMark val="none"/>
        <c:tickLblPos val="nextTo"/>
        <c:crossAx val="2046654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21615240"/>
        <c:axId val="2121618216"/>
      </c:barChart>
      <c:catAx>
        <c:axId val="2121615240"/>
        <c:scaling>
          <c:orientation val="minMax"/>
        </c:scaling>
        <c:delete val="0"/>
        <c:axPos val="b"/>
        <c:majorTickMark val="none"/>
        <c:minorTickMark val="none"/>
        <c:tickLblPos val="nextTo"/>
        <c:crossAx val="2121618216"/>
        <c:crosses val="autoZero"/>
        <c:auto val="1"/>
        <c:lblAlgn val="ctr"/>
        <c:lblOffset val="100"/>
        <c:noMultiLvlLbl val="0"/>
      </c:catAx>
      <c:valAx>
        <c:axId val="2121618216"/>
        <c:scaling>
          <c:orientation val="minMax"/>
        </c:scaling>
        <c:delete val="0"/>
        <c:axPos val="l"/>
        <c:majorGridlines/>
        <c:numFmt formatCode="General" sourceLinked="1"/>
        <c:majorTickMark val="none"/>
        <c:minorTickMark val="none"/>
        <c:tickLblPos val="nextTo"/>
        <c:crossAx val="21216152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082638120"/>
        <c:axId val="2082639528"/>
      </c:barChart>
      <c:catAx>
        <c:axId val="2082638120"/>
        <c:scaling>
          <c:orientation val="minMax"/>
        </c:scaling>
        <c:delete val="0"/>
        <c:axPos val="b"/>
        <c:majorTickMark val="none"/>
        <c:minorTickMark val="none"/>
        <c:tickLblPos val="nextTo"/>
        <c:crossAx val="2082639528"/>
        <c:crosses val="autoZero"/>
        <c:auto val="1"/>
        <c:lblAlgn val="ctr"/>
        <c:lblOffset val="100"/>
        <c:noMultiLvlLbl val="0"/>
      </c:catAx>
      <c:valAx>
        <c:axId val="2082639528"/>
        <c:scaling>
          <c:orientation val="minMax"/>
        </c:scaling>
        <c:delete val="0"/>
        <c:axPos val="l"/>
        <c:majorGridlines/>
        <c:numFmt formatCode="General" sourceLinked="1"/>
        <c:majorTickMark val="none"/>
        <c:minorTickMark val="none"/>
        <c:tickLblPos val="nextTo"/>
        <c:crossAx val="2082638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091565160"/>
        <c:axId val="2091567912"/>
      </c:barChart>
      <c:catAx>
        <c:axId val="2091565160"/>
        <c:scaling>
          <c:orientation val="minMax"/>
        </c:scaling>
        <c:delete val="0"/>
        <c:axPos val="b"/>
        <c:majorTickMark val="none"/>
        <c:minorTickMark val="none"/>
        <c:tickLblPos val="nextTo"/>
        <c:crossAx val="2091567912"/>
        <c:crosses val="autoZero"/>
        <c:auto val="1"/>
        <c:lblAlgn val="ctr"/>
        <c:lblOffset val="100"/>
        <c:noMultiLvlLbl val="0"/>
      </c:catAx>
      <c:valAx>
        <c:axId val="2091567912"/>
        <c:scaling>
          <c:orientation val="minMax"/>
        </c:scaling>
        <c:delete val="0"/>
        <c:axPos val="l"/>
        <c:majorGridlines/>
        <c:numFmt formatCode="General" sourceLinked="1"/>
        <c:majorTickMark val="none"/>
        <c:minorTickMark val="none"/>
        <c:tickLblPos val="nextTo"/>
        <c:crossAx val="20915651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039937304"/>
        <c:axId val="2039941272"/>
      </c:barChart>
      <c:catAx>
        <c:axId val="2039937304"/>
        <c:scaling>
          <c:orientation val="minMax"/>
        </c:scaling>
        <c:delete val="0"/>
        <c:axPos val="b"/>
        <c:majorTickMark val="none"/>
        <c:minorTickMark val="none"/>
        <c:tickLblPos val="nextTo"/>
        <c:crossAx val="2039941272"/>
        <c:crosses val="autoZero"/>
        <c:auto val="1"/>
        <c:lblAlgn val="ctr"/>
        <c:lblOffset val="100"/>
        <c:noMultiLvlLbl val="0"/>
      </c:catAx>
      <c:valAx>
        <c:axId val="2039941272"/>
        <c:scaling>
          <c:orientation val="minMax"/>
        </c:scaling>
        <c:delete val="0"/>
        <c:axPos val="l"/>
        <c:majorGridlines/>
        <c:numFmt formatCode="General" sourceLinked="1"/>
        <c:majorTickMark val="none"/>
        <c:minorTickMark val="none"/>
        <c:tickLblPos val="nextTo"/>
        <c:crossAx val="20399373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19</Pages>
  <Words>4178</Words>
  <Characters>23819</Characters>
  <Application>Microsoft Macintosh Word</Application>
  <DocSecurity>0</DocSecurity>
  <Lines>198</Lines>
  <Paragraphs>55</Paragraphs>
  <ScaleCrop>false</ScaleCrop>
  <Company/>
  <LinksUpToDate>false</LinksUpToDate>
  <CharactersWithSpaces>27942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108</cp:revision>
  <cp:lastPrinted>2016-04-20T16:09:00Z</cp:lastPrinted>
  <dcterms:created xsi:type="dcterms:W3CDTF">2016-04-13T01:18:00Z</dcterms:created>
  <dcterms:modified xsi:type="dcterms:W3CDTF">2016-04-24T21:20:00Z</dcterms:modified>
</cp:coreProperties>
</file>