
<file path=[Content_Types].xml><?xml version="1.0" encoding="utf-8"?>
<Types xmlns="http://schemas.openxmlformats.org/package/2006/content-types">
  <Default Extension="xml" ContentType="application/xml"/>
  <Default Extension="jpeg" ContentType="image/jpeg"/>
  <Default Extension="tif"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E67C3" w14:textId="38098714" w:rsidR="00B33EAB" w:rsidRPr="00C02F06" w:rsidRDefault="00B33EAB" w:rsidP="00747178">
      <w:pPr>
        <w:spacing w:line="360" w:lineRule="auto"/>
        <w:jc w:val="center"/>
        <w:rPr>
          <w:rFonts w:ascii="Times New Roman" w:hAnsi="Times New Roman" w:cs="Times New Roman"/>
          <w:bCs/>
          <w:color w:val="000000"/>
          <w:sz w:val="36"/>
          <w:szCs w:val="36"/>
        </w:rPr>
      </w:pPr>
      <w:r w:rsidRPr="00C02F06">
        <w:rPr>
          <w:rFonts w:ascii="Times New Roman" w:hAnsi="Times New Roman" w:cs="Times New Roman"/>
          <w:bCs/>
          <w:color w:val="000000"/>
          <w:sz w:val="36"/>
          <w:szCs w:val="36"/>
        </w:rPr>
        <w:t>Re</w:t>
      </w:r>
      <w:r w:rsidR="0020048C" w:rsidRPr="00C02F06">
        <w:rPr>
          <w:rFonts w:ascii="Times New Roman" w:hAnsi="Times New Roman" w:cs="Times New Roman"/>
          <w:bCs/>
          <w:color w:val="000000"/>
          <w:sz w:val="36"/>
          <w:szCs w:val="36"/>
        </w:rPr>
        <w:t xml:space="preserve">-envisioning </w:t>
      </w:r>
      <w:r w:rsidRPr="00C02F06">
        <w:rPr>
          <w:rFonts w:ascii="Times New Roman" w:hAnsi="Times New Roman" w:cs="Times New Roman"/>
          <w:bCs/>
          <w:color w:val="000000"/>
          <w:sz w:val="36"/>
          <w:szCs w:val="36"/>
        </w:rPr>
        <w:t>the Keyboard as a Spatial User Interface</w:t>
      </w:r>
    </w:p>
    <w:p w14:paraId="00F60D14" w14:textId="6214B28C" w:rsidR="00344C4D" w:rsidRPr="00C02F06" w:rsidRDefault="00344C4D" w:rsidP="00747178">
      <w:pPr>
        <w:spacing w:line="360" w:lineRule="auto"/>
        <w:jc w:val="center"/>
        <w:rPr>
          <w:rFonts w:ascii="Times New Roman" w:hAnsi="Times New Roman" w:cs="Times New Roman"/>
          <w:bCs/>
          <w:color w:val="000000"/>
          <w:sz w:val="36"/>
          <w:szCs w:val="36"/>
        </w:rPr>
      </w:pPr>
      <w:r w:rsidRPr="00C02F06">
        <w:rPr>
          <w:rFonts w:ascii="Times New Roman" w:hAnsi="Times New Roman" w:cs="Times New Roman"/>
          <w:bCs/>
          <w:color w:val="000000"/>
          <w:sz w:val="36"/>
          <w:szCs w:val="36"/>
        </w:rPr>
        <w:t>Carnegie Mellon University</w:t>
      </w:r>
    </w:p>
    <w:p w14:paraId="7A607926" w14:textId="13EF6690" w:rsidR="00344C4D" w:rsidRPr="00C02F06" w:rsidRDefault="00344C4D" w:rsidP="00747178">
      <w:pPr>
        <w:spacing w:line="360" w:lineRule="auto"/>
        <w:jc w:val="center"/>
        <w:rPr>
          <w:rFonts w:ascii="Times New Roman" w:hAnsi="Times New Roman" w:cs="Times New Roman"/>
          <w:bCs/>
          <w:color w:val="000000"/>
          <w:sz w:val="36"/>
          <w:szCs w:val="36"/>
        </w:rPr>
      </w:pPr>
      <w:r w:rsidRPr="00C02F06">
        <w:rPr>
          <w:rFonts w:ascii="Times New Roman" w:hAnsi="Times New Roman" w:cs="Times New Roman"/>
          <w:bCs/>
          <w:color w:val="000000"/>
          <w:sz w:val="36"/>
          <w:szCs w:val="36"/>
        </w:rPr>
        <w:t>Duncan McIsaac</w:t>
      </w:r>
    </w:p>
    <w:p w14:paraId="4F128118" w14:textId="0F989397" w:rsidR="00344C4D" w:rsidRPr="00C02F06" w:rsidRDefault="00344C4D" w:rsidP="00747178">
      <w:pPr>
        <w:spacing w:line="360" w:lineRule="auto"/>
        <w:jc w:val="center"/>
        <w:rPr>
          <w:rFonts w:ascii="Times New Roman" w:hAnsi="Times New Roman" w:cs="Times New Roman"/>
          <w:bCs/>
          <w:color w:val="000000"/>
          <w:sz w:val="36"/>
          <w:szCs w:val="36"/>
        </w:rPr>
      </w:pPr>
      <w:r w:rsidRPr="00C02F06">
        <w:rPr>
          <w:rFonts w:ascii="Times New Roman" w:hAnsi="Times New Roman" w:cs="Times New Roman"/>
          <w:bCs/>
          <w:color w:val="000000"/>
          <w:sz w:val="36"/>
          <w:szCs w:val="36"/>
        </w:rPr>
        <w:t xml:space="preserve">Advisor: Dr. Jennifer </w:t>
      </w:r>
      <w:proofErr w:type="spellStart"/>
      <w:r w:rsidRPr="00C02F06">
        <w:rPr>
          <w:rFonts w:ascii="Times New Roman" w:hAnsi="Times New Roman" w:cs="Times New Roman"/>
          <w:bCs/>
          <w:color w:val="000000"/>
          <w:sz w:val="36"/>
          <w:szCs w:val="36"/>
        </w:rPr>
        <w:t>Mankoff</w:t>
      </w:r>
      <w:proofErr w:type="spellEnd"/>
    </w:p>
    <w:p w14:paraId="7B200186" w14:textId="77777777" w:rsidR="00344C4D" w:rsidRDefault="00344C4D" w:rsidP="00747178">
      <w:pPr>
        <w:spacing w:line="360" w:lineRule="auto"/>
        <w:jc w:val="center"/>
        <w:rPr>
          <w:rFonts w:ascii="Times New Roman" w:hAnsi="Times New Roman" w:cs="Times New Roman"/>
          <w:bCs/>
          <w:color w:val="000000"/>
          <w:sz w:val="32"/>
          <w:szCs w:val="32"/>
        </w:rPr>
      </w:pPr>
    </w:p>
    <w:p w14:paraId="15E75A48" w14:textId="77777777" w:rsidR="00344C4D" w:rsidRDefault="00344C4D" w:rsidP="00747178">
      <w:pPr>
        <w:spacing w:line="360" w:lineRule="auto"/>
        <w:jc w:val="center"/>
        <w:rPr>
          <w:rFonts w:ascii="Times New Roman" w:hAnsi="Times New Roman" w:cs="Times New Roman"/>
          <w:bCs/>
          <w:color w:val="000000"/>
          <w:sz w:val="32"/>
          <w:szCs w:val="32"/>
        </w:rPr>
      </w:pPr>
    </w:p>
    <w:p w14:paraId="677F4582" w14:textId="77777777" w:rsidR="00344C4D" w:rsidRDefault="00344C4D" w:rsidP="00747178">
      <w:pPr>
        <w:spacing w:line="360" w:lineRule="auto"/>
        <w:jc w:val="center"/>
        <w:rPr>
          <w:rFonts w:ascii="Times New Roman" w:hAnsi="Times New Roman" w:cs="Times New Roman"/>
          <w:bCs/>
          <w:color w:val="000000"/>
          <w:sz w:val="32"/>
          <w:szCs w:val="32"/>
        </w:rPr>
      </w:pPr>
    </w:p>
    <w:p w14:paraId="189A85C3" w14:textId="77777777" w:rsidR="00344C4D" w:rsidRDefault="00344C4D" w:rsidP="00747178">
      <w:pPr>
        <w:spacing w:line="360" w:lineRule="auto"/>
        <w:jc w:val="center"/>
        <w:rPr>
          <w:rFonts w:ascii="Times New Roman" w:hAnsi="Times New Roman" w:cs="Times New Roman"/>
          <w:bCs/>
          <w:color w:val="000000"/>
          <w:sz w:val="32"/>
          <w:szCs w:val="32"/>
        </w:rPr>
      </w:pPr>
    </w:p>
    <w:p w14:paraId="7B0A5524" w14:textId="77777777" w:rsidR="00344C4D" w:rsidRDefault="00344C4D" w:rsidP="00747178">
      <w:pPr>
        <w:spacing w:line="360" w:lineRule="auto"/>
        <w:jc w:val="center"/>
        <w:rPr>
          <w:rFonts w:ascii="Times New Roman" w:hAnsi="Times New Roman" w:cs="Times New Roman"/>
          <w:bCs/>
          <w:color w:val="000000"/>
          <w:sz w:val="32"/>
          <w:szCs w:val="32"/>
        </w:rPr>
      </w:pPr>
    </w:p>
    <w:p w14:paraId="567134F9" w14:textId="77777777" w:rsidR="00344C4D" w:rsidRDefault="00344C4D" w:rsidP="00747178">
      <w:pPr>
        <w:spacing w:line="360" w:lineRule="auto"/>
        <w:jc w:val="center"/>
        <w:rPr>
          <w:rFonts w:ascii="Times New Roman" w:hAnsi="Times New Roman" w:cs="Times New Roman"/>
          <w:bCs/>
          <w:color w:val="000000"/>
          <w:sz w:val="32"/>
          <w:szCs w:val="32"/>
        </w:rPr>
      </w:pPr>
    </w:p>
    <w:p w14:paraId="500A07B4" w14:textId="77777777" w:rsidR="00344C4D" w:rsidRDefault="00344C4D" w:rsidP="00747178">
      <w:pPr>
        <w:spacing w:line="360" w:lineRule="auto"/>
        <w:jc w:val="center"/>
        <w:rPr>
          <w:rFonts w:ascii="Times New Roman" w:hAnsi="Times New Roman" w:cs="Times New Roman"/>
          <w:bCs/>
          <w:color w:val="000000"/>
          <w:sz w:val="32"/>
          <w:szCs w:val="32"/>
        </w:rPr>
      </w:pPr>
    </w:p>
    <w:p w14:paraId="2BD656AA" w14:textId="77777777" w:rsidR="00344C4D" w:rsidRDefault="00344C4D" w:rsidP="00747178">
      <w:pPr>
        <w:spacing w:line="360" w:lineRule="auto"/>
        <w:jc w:val="center"/>
        <w:rPr>
          <w:rFonts w:ascii="Times New Roman" w:hAnsi="Times New Roman" w:cs="Times New Roman"/>
          <w:bCs/>
          <w:color w:val="000000"/>
          <w:sz w:val="32"/>
          <w:szCs w:val="32"/>
        </w:rPr>
      </w:pPr>
    </w:p>
    <w:p w14:paraId="58C77C2B" w14:textId="77777777" w:rsidR="00344C4D" w:rsidRDefault="00344C4D" w:rsidP="00747178">
      <w:pPr>
        <w:spacing w:line="360" w:lineRule="auto"/>
        <w:jc w:val="center"/>
        <w:rPr>
          <w:rFonts w:ascii="Times New Roman" w:hAnsi="Times New Roman" w:cs="Times New Roman"/>
          <w:bCs/>
          <w:color w:val="000000"/>
          <w:sz w:val="32"/>
          <w:szCs w:val="32"/>
        </w:rPr>
      </w:pPr>
    </w:p>
    <w:p w14:paraId="77F3513D" w14:textId="77777777" w:rsidR="00344C4D" w:rsidRDefault="00344C4D" w:rsidP="00747178">
      <w:pPr>
        <w:spacing w:line="360" w:lineRule="auto"/>
        <w:jc w:val="center"/>
        <w:rPr>
          <w:rFonts w:ascii="Times New Roman" w:hAnsi="Times New Roman" w:cs="Times New Roman"/>
          <w:bCs/>
          <w:color w:val="000000"/>
          <w:sz w:val="32"/>
          <w:szCs w:val="32"/>
        </w:rPr>
      </w:pPr>
    </w:p>
    <w:p w14:paraId="4C808646" w14:textId="77777777" w:rsidR="00344C4D" w:rsidRDefault="00344C4D" w:rsidP="00747178">
      <w:pPr>
        <w:spacing w:line="360" w:lineRule="auto"/>
        <w:jc w:val="center"/>
        <w:rPr>
          <w:rFonts w:ascii="Times New Roman" w:hAnsi="Times New Roman" w:cs="Times New Roman"/>
          <w:bCs/>
          <w:color w:val="000000"/>
          <w:sz w:val="32"/>
          <w:szCs w:val="32"/>
        </w:rPr>
      </w:pPr>
    </w:p>
    <w:p w14:paraId="79AC01AB" w14:textId="77777777" w:rsidR="00344C4D" w:rsidRDefault="00344C4D" w:rsidP="00747178">
      <w:pPr>
        <w:spacing w:line="360" w:lineRule="auto"/>
        <w:jc w:val="center"/>
        <w:rPr>
          <w:rFonts w:ascii="Times New Roman" w:hAnsi="Times New Roman" w:cs="Times New Roman"/>
          <w:bCs/>
          <w:color w:val="000000"/>
          <w:sz w:val="32"/>
          <w:szCs w:val="32"/>
        </w:rPr>
      </w:pPr>
    </w:p>
    <w:p w14:paraId="56C8FFF2" w14:textId="77777777" w:rsidR="00344C4D" w:rsidRDefault="00344C4D" w:rsidP="00747178">
      <w:pPr>
        <w:spacing w:line="360" w:lineRule="auto"/>
        <w:jc w:val="center"/>
        <w:rPr>
          <w:rFonts w:ascii="Times New Roman" w:hAnsi="Times New Roman" w:cs="Times New Roman"/>
          <w:bCs/>
          <w:color w:val="000000"/>
          <w:sz w:val="32"/>
          <w:szCs w:val="32"/>
        </w:rPr>
      </w:pPr>
    </w:p>
    <w:p w14:paraId="780FC672" w14:textId="77777777" w:rsidR="00344C4D" w:rsidRDefault="00344C4D" w:rsidP="00747178">
      <w:pPr>
        <w:spacing w:line="360" w:lineRule="auto"/>
        <w:jc w:val="center"/>
        <w:rPr>
          <w:rFonts w:ascii="Times New Roman" w:hAnsi="Times New Roman" w:cs="Times New Roman"/>
          <w:bCs/>
          <w:color w:val="000000"/>
          <w:sz w:val="32"/>
          <w:szCs w:val="32"/>
        </w:rPr>
      </w:pPr>
    </w:p>
    <w:p w14:paraId="103CF3F6" w14:textId="77777777" w:rsidR="00344C4D" w:rsidRDefault="00344C4D" w:rsidP="00747178">
      <w:pPr>
        <w:spacing w:line="360" w:lineRule="auto"/>
        <w:jc w:val="center"/>
        <w:rPr>
          <w:rFonts w:ascii="Times New Roman" w:hAnsi="Times New Roman" w:cs="Times New Roman"/>
          <w:bCs/>
          <w:color w:val="000000"/>
          <w:sz w:val="32"/>
          <w:szCs w:val="32"/>
        </w:rPr>
      </w:pPr>
    </w:p>
    <w:p w14:paraId="0D67D141" w14:textId="77777777" w:rsidR="00344C4D" w:rsidRDefault="00344C4D" w:rsidP="00747178">
      <w:pPr>
        <w:spacing w:line="360" w:lineRule="auto"/>
        <w:jc w:val="center"/>
        <w:rPr>
          <w:rFonts w:ascii="Times New Roman" w:hAnsi="Times New Roman" w:cs="Times New Roman"/>
          <w:bCs/>
          <w:color w:val="000000"/>
          <w:sz w:val="32"/>
          <w:szCs w:val="32"/>
        </w:rPr>
      </w:pPr>
    </w:p>
    <w:p w14:paraId="62D35685" w14:textId="77777777" w:rsidR="00344C4D" w:rsidRDefault="00344C4D" w:rsidP="00747178">
      <w:pPr>
        <w:spacing w:line="360" w:lineRule="auto"/>
        <w:jc w:val="center"/>
        <w:rPr>
          <w:rFonts w:ascii="Times New Roman" w:hAnsi="Times New Roman" w:cs="Times New Roman"/>
          <w:bCs/>
          <w:color w:val="000000"/>
          <w:sz w:val="32"/>
          <w:szCs w:val="32"/>
        </w:rPr>
      </w:pPr>
    </w:p>
    <w:p w14:paraId="60AB1716" w14:textId="77777777" w:rsidR="00344C4D" w:rsidRDefault="00344C4D" w:rsidP="00747178">
      <w:pPr>
        <w:spacing w:line="360" w:lineRule="auto"/>
        <w:jc w:val="center"/>
        <w:rPr>
          <w:rFonts w:ascii="Times New Roman" w:hAnsi="Times New Roman" w:cs="Times New Roman"/>
          <w:bCs/>
          <w:color w:val="000000"/>
          <w:sz w:val="32"/>
          <w:szCs w:val="32"/>
        </w:rPr>
      </w:pPr>
    </w:p>
    <w:p w14:paraId="1EA1A0FA" w14:textId="77777777" w:rsidR="00344C4D" w:rsidRPr="00344C4D" w:rsidRDefault="00344C4D" w:rsidP="00747178">
      <w:pPr>
        <w:spacing w:line="360" w:lineRule="auto"/>
        <w:jc w:val="center"/>
        <w:rPr>
          <w:rFonts w:ascii="Times New Roman" w:hAnsi="Times New Roman" w:cs="Times New Roman"/>
          <w:bCs/>
          <w:color w:val="000000"/>
          <w:sz w:val="32"/>
          <w:szCs w:val="32"/>
        </w:rPr>
      </w:pPr>
    </w:p>
    <w:p w14:paraId="45436C14" w14:textId="3FA9E221" w:rsidR="007D7171" w:rsidRPr="00067A40" w:rsidRDefault="00067A40" w:rsidP="00747178">
      <w:pPr>
        <w:spacing w:line="360" w:lineRule="auto"/>
        <w:rPr>
          <w:rFonts w:ascii="Times New Roman" w:hAnsi="Times New Roman" w:cs="Times New Roman"/>
          <w:b/>
          <w:bCs/>
          <w:color w:val="000000"/>
        </w:rPr>
      </w:pPr>
      <w:r>
        <w:rPr>
          <w:rFonts w:ascii="Times New Roman" w:hAnsi="Times New Roman" w:cs="Times New Roman"/>
          <w:b/>
          <w:bCs/>
          <w:color w:val="000000"/>
        </w:rPr>
        <w:lastRenderedPageBreak/>
        <w:t>ABSTRACT</w:t>
      </w:r>
    </w:p>
    <w:p w14:paraId="1BACC534" w14:textId="40AA8C6A" w:rsidR="007D7171" w:rsidRDefault="00FA1224" w:rsidP="00747178">
      <w:pPr>
        <w:spacing w:line="360" w:lineRule="auto"/>
        <w:rPr>
          <w:rFonts w:ascii="Times New Roman" w:hAnsi="Times New Roman" w:cs="Times New Roman"/>
          <w:bCs/>
          <w:color w:val="000000"/>
        </w:rPr>
      </w:pPr>
      <w:r>
        <w:rPr>
          <w:rFonts w:ascii="Times New Roman" w:hAnsi="Times New Roman" w:cs="Times New Roman"/>
          <w:bCs/>
          <w:color w:val="000000"/>
        </w:rPr>
        <w:tab/>
      </w:r>
      <w:r w:rsidR="008C6F6B">
        <w:rPr>
          <w:rFonts w:ascii="Times New Roman" w:hAnsi="Times New Roman" w:cs="Times New Roman"/>
          <w:bCs/>
          <w:color w:val="000000"/>
        </w:rPr>
        <w:t xml:space="preserve">Current screen reader technology presents the content of web pages to users as a one-dimensional stream of data. However, as web pages themselves are two-dimensional, we believe this output method is </w:t>
      </w:r>
      <w:proofErr w:type="spellStart"/>
      <w:r w:rsidR="008C6F6B">
        <w:rPr>
          <w:rFonts w:ascii="Times New Roman" w:hAnsi="Times New Roman" w:cs="Times New Roman"/>
          <w:bCs/>
          <w:color w:val="000000"/>
        </w:rPr>
        <w:t>lossy</w:t>
      </w:r>
      <w:proofErr w:type="spellEnd"/>
      <w:r w:rsidR="008C6F6B">
        <w:rPr>
          <w:rFonts w:ascii="Times New Roman" w:hAnsi="Times New Roman" w:cs="Times New Roman"/>
          <w:bCs/>
          <w:color w:val="000000"/>
        </w:rPr>
        <w:t xml:space="preserve"> since it removes the visuospatial relationships between elements. Keyboard surface interaction is a growing field within human computer interaction that studies the repurposing of keyboards for nontraditional applications. </w:t>
      </w:r>
      <w:r>
        <w:rPr>
          <w:rFonts w:ascii="Times New Roman" w:hAnsi="Times New Roman" w:cs="Times New Roman"/>
          <w:bCs/>
          <w:color w:val="000000"/>
        </w:rPr>
        <w:t xml:space="preserve">We </w:t>
      </w:r>
      <w:r w:rsidR="0020048C">
        <w:rPr>
          <w:rFonts w:ascii="Times New Roman" w:hAnsi="Times New Roman" w:cs="Times New Roman"/>
          <w:bCs/>
          <w:color w:val="000000"/>
        </w:rPr>
        <w:t xml:space="preserve">compare </w:t>
      </w:r>
      <w:r>
        <w:rPr>
          <w:rFonts w:ascii="Times New Roman" w:hAnsi="Times New Roman" w:cs="Times New Roman"/>
          <w:bCs/>
          <w:color w:val="000000"/>
        </w:rPr>
        <w:t>a ke</w:t>
      </w:r>
      <w:r w:rsidR="00760D16">
        <w:rPr>
          <w:rFonts w:ascii="Times New Roman" w:hAnsi="Times New Roman" w:cs="Times New Roman"/>
          <w:bCs/>
          <w:color w:val="000000"/>
        </w:rPr>
        <w:t>yboard surface interaction</w:t>
      </w:r>
      <w:r>
        <w:rPr>
          <w:rFonts w:ascii="Times New Roman" w:hAnsi="Times New Roman" w:cs="Times New Roman"/>
          <w:bCs/>
          <w:color w:val="000000"/>
        </w:rPr>
        <w:t xml:space="preserve"> system</w:t>
      </w:r>
      <w:r w:rsidR="0020048C">
        <w:rPr>
          <w:rFonts w:ascii="Times New Roman" w:hAnsi="Times New Roman" w:cs="Times New Roman"/>
          <w:bCs/>
          <w:color w:val="000000"/>
        </w:rPr>
        <w:t xml:space="preserve"> (Fingers)</w:t>
      </w:r>
      <w:r>
        <w:rPr>
          <w:rFonts w:ascii="Times New Roman" w:hAnsi="Times New Roman" w:cs="Times New Roman"/>
          <w:bCs/>
          <w:color w:val="000000"/>
        </w:rPr>
        <w:t xml:space="preserve"> </w:t>
      </w:r>
      <w:r w:rsidR="00203B36">
        <w:rPr>
          <w:rFonts w:ascii="Times New Roman" w:hAnsi="Times New Roman" w:cs="Times New Roman"/>
          <w:bCs/>
          <w:color w:val="000000"/>
        </w:rPr>
        <w:t xml:space="preserve">designed to preserve the visuospatial relationships between web page elements </w:t>
      </w:r>
      <w:r w:rsidR="0020048C">
        <w:rPr>
          <w:rFonts w:ascii="Times New Roman" w:hAnsi="Times New Roman" w:cs="Times New Roman"/>
          <w:bCs/>
          <w:color w:val="000000"/>
        </w:rPr>
        <w:t xml:space="preserve">to a traditional screen reader (VoiceOver) to learn which has better interaction effectiveness measured in terms of time spent and interactions </w:t>
      </w:r>
      <w:r w:rsidR="0020048C" w:rsidRPr="00771F91">
        <w:rPr>
          <w:rFonts w:ascii="Times New Roman" w:hAnsi="Times New Roman" w:cs="Times New Roman"/>
          <w:bCs/>
          <w:i/>
          <w:color w:val="000000"/>
        </w:rPr>
        <w:t>per</w:t>
      </w:r>
      <w:r w:rsidR="0020048C">
        <w:rPr>
          <w:rFonts w:ascii="Times New Roman" w:hAnsi="Times New Roman" w:cs="Times New Roman"/>
          <w:bCs/>
          <w:color w:val="000000"/>
        </w:rPr>
        <w:t xml:space="preserve"> task on</w:t>
      </w:r>
      <w:r>
        <w:rPr>
          <w:rFonts w:ascii="Times New Roman" w:hAnsi="Times New Roman" w:cs="Times New Roman"/>
          <w:bCs/>
          <w:color w:val="000000"/>
        </w:rPr>
        <w:t xml:space="preserve"> four </w:t>
      </w:r>
      <w:r w:rsidR="0020048C">
        <w:rPr>
          <w:rFonts w:ascii="Times New Roman" w:hAnsi="Times New Roman" w:cs="Times New Roman"/>
          <w:bCs/>
          <w:color w:val="000000"/>
        </w:rPr>
        <w:t>simulated shopping</w:t>
      </w:r>
      <w:r w:rsidR="00EF0AC8">
        <w:rPr>
          <w:rFonts w:ascii="Times New Roman" w:hAnsi="Times New Roman" w:cs="Times New Roman"/>
          <w:bCs/>
          <w:color w:val="000000"/>
        </w:rPr>
        <w:t xml:space="preserve"> tasks</w:t>
      </w:r>
      <w:r>
        <w:rPr>
          <w:rFonts w:ascii="Times New Roman" w:hAnsi="Times New Roman" w:cs="Times New Roman"/>
          <w:bCs/>
          <w:color w:val="000000"/>
        </w:rPr>
        <w:t xml:space="preserve">. We </w:t>
      </w:r>
      <w:r w:rsidR="0020048C">
        <w:rPr>
          <w:rFonts w:ascii="Times New Roman" w:hAnsi="Times New Roman" w:cs="Times New Roman"/>
          <w:bCs/>
          <w:color w:val="000000"/>
        </w:rPr>
        <w:t>find</w:t>
      </w:r>
      <w:r>
        <w:rPr>
          <w:rFonts w:ascii="Times New Roman" w:hAnsi="Times New Roman" w:cs="Times New Roman"/>
          <w:bCs/>
          <w:color w:val="000000"/>
        </w:rPr>
        <w:t xml:space="preserve"> </w:t>
      </w:r>
      <w:r w:rsidR="00760D16">
        <w:rPr>
          <w:rFonts w:ascii="Times New Roman" w:hAnsi="Times New Roman" w:cs="Times New Roman"/>
          <w:bCs/>
          <w:color w:val="000000"/>
        </w:rPr>
        <w:t xml:space="preserve">no </w:t>
      </w:r>
      <w:r w:rsidR="0020048C">
        <w:rPr>
          <w:rFonts w:ascii="Times New Roman" w:hAnsi="Times New Roman" w:cs="Times New Roman"/>
          <w:bCs/>
          <w:color w:val="000000"/>
        </w:rPr>
        <w:t xml:space="preserve">consistent difference </w:t>
      </w:r>
      <w:r w:rsidR="008C6F6B">
        <w:rPr>
          <w:rFonts w:ascii="Times New Roman" w:hAnsi="Times New Roman" w:cs="Times New Roman"/>
          <w:bCs/>
          <w:color w:val="000000"/>
        </w:rPr>
        <w:t>i</w:t>
      </w:r>
      <w:r w:rsidR="0020048C">
        <w:rPr>
          <w:rFonts w:ascii="Times New Roman" w:hAnsi="Times New Roman" w:cs="Times New Roman"/>
          <w:bCs/>
          <w:color w:val="000000"/>
        </w:rPr>
        <w:t>n effectiveness between the two conditions</w:t>
      </w:r>
      <w:r w:rsidR="00760D16">
        <w:rPr>
          <w:rFonts w:ascii="Times New Roman" w:hAnsi="Times New Roman" w:cs="Times New Roman"/>
          <w:bCs/>
          <w:color w:val="000000"/>
        </w:rPr>
        <w:t xml:space="preserve">. </w:t>
      </w:r>
      <w:r w:rsidR="001F7E3A">
        <w:rPr>
          <w:rFonts w:ascii="Times New Roman" w:hAnsi="Times New Roman" w:cs="Times New Roman"/>
          <w:bCs/>
          <w:color w:val="000000"/>
        </w:rPr>
        <w:t>Participants</w:t>
      </w:r>
      <w:r w:rsidR="00760D16">
        <w:rPr>
          <w:rFonts w:ascii="Times New Roman" w:hAnsi="Times New Roman" w:cs="Times New Roman"/>
          <w:bCs/>
          <w:color w:val="000000"/>
        </w:rPr>
        <w:t xml:space="preserve"> consistently </w:t>
      </w:r>
      <w:r w:rsidR="0020048C">
        <w:rPr>
          <w:rFonts w:ascii="Times New Roman" w:hAnsi="Times New Roman" w:cs="Times New Roman"/>
          <w:bCs/>
          <w:color w:val="000000"/>
        </w:rPr>
        <w:t xml:space="preserve">have </w:t>
      </w:r>
      <w:r w:rsidR="00760D16">
        <w:rPr>
          <w:rFonts w:ascii="Times New Roman" w:hAnsi="Times New Roman" w:cs="Times New Roman"/>
          <w:bCs/>
          <w:color w:val="000000"/>
        </w:rPr>
        <w:t xml:space="preserve">more interactions </w:t>
      </w:r>
      <w:r w:rsidR="0020048C">
        <w:rPr>
          <w:rFonts w:ascii="Times New Roman" w:hAnsi="Times New Roman" w:cs="Times New Roman"/>
          <w:bCs/>
          <w:i/>
          <w:color w:val="000000"/>
        </w:rPr>
        <w:t xml:space="preserve">per </w:t>
      </w:r>
      <w:r w:rsidR="0020048C">
        <w:rPr>
          <w:rFonts w:ascii="Times New Roman" w:hAnsi="Times New Roman" w:cs="Times New Roman"/>
          <w:bCs/>
          <w:color w:val="000000"/>
        </w:rPr>
        <w:t xml:space="preserve">task </w:t>
      </w:r>
      <w:r w:rsidR="00760D16">
        <w:rPr>
          <w:rFonts w:ascii="Times New Roman" w:hAnsi="Times New Roman" w:cs="Times New Roman"/>
          <w:bCs/>
          <w:color w:val="000000"/>
        </w:rPr>
        <w:t>with Fingers than with VoiceOver, but it is unclear whether this positively or negatively impact</w:t>
      </w:r>
      <w:r w:rsidR="0020048C">
        <w:rPr>
          <w:rFonts w:ascii="Times New Roman" w:hAnsi="Times New Roman" w:cs="Times New Roman"/>
          <w:bCs/>
          <w:color w:val="000000"/>
        </w:rPr>
        <w:t>s</w:t>
      </w:r>
      <w:r w:rsidR="00760D16">
        <w:rPr>
          <w:rFonts w:ascii="Times New Roman" w:hAnsi="Times New Roman" w:cs="Times New Roman"/>
          <w:bCs/>
          <w:color w:val="000000"/>
        </w:rPr>
        <w:t xml:space="preserve"> their time. </w:t>
      </w:r>
      <w:r w:rsidR="0020048C">
        <w:rPr>
          <w:rFonts w:ascii="Times New Roman" w:hAnsi="Times New Roman" w:cs="Times New Roman"/>
          <w:bCs/>
          <w:color w:val="000000"/>
        </w:rPr>
        <w:t xml:space="preserve">We find that learning </w:t>
      </w:r>
      <w:r w:rsidR="00EF0AC8">
        <w:rPr>
          <w:rFonts w:ascii="Times New Roman" w:hAnsi="Times New Roman" w:cs="Times New Roman"/>
          <w:bCs/>
          <w:color w:val="000000"/>
        </w:rPr>
        <w:t>a</w:t>
      </w:r>
      <w:r w:rsidR="00760D16">
        <w:rPr>
          <w:rFonts w:ascii="Times New Roman" w:hAnsi="Times New Roman" w:cs="Times New Roman"/>
          <w:bCs/>
          <w:color w:val="000000"/>
        </w:rPr>
        <w:t xml:space="preserve"> new mental model</w:t>
      </w:r>
      <w:r w:rsidR="00DE1E6E">
        <w:rPr>
          <w:rFonts w:ascii="Times New Roman" w:hAnsi="Times New Roman" w:cs="Times New Roman"/>
          <w:bCs/>
          <w:color w:val="000000"/>
        </w:rPr>
        <w:t xml:space="preserve"> of a keyboard </w:t>
      </w:r>
      <w:r w:rsidR="0020048C">
        <w:rPr>
          <w:rFonts w:ascii="Times New Roman" w:hAnsi="Times New Roman" w:cs="Times New Roman"/>
          <w:bCs/>
          <w:color w:val="000000"/>
        </w:rPr>
        <w:t xml:space="preserve">is </w:t>
      </w:r>
      <w:r w:rsidR="00DE1E6E">
        <w:rPr>
          <w:rFonts w:ascii="Times New Roman" w:hAnsi="Times New Roman" w:cs="Times New Roman"/>
          <w:bCs/>
          <w:color w:val="000000"/>
        </w:rPr>
        <w:t>challenging</w:t>
      </w:r>
      <w:r w:rsidR="0020048C">
        <w:rPr>
          <w:rFonts w:ascii="Times New Roman" w:hAnsi="Times New Roman" w:cs="Times New Roman"/>
          <w:bCs/>
          <w:color w:val="000000"/>
        </w:rPr>
        <w:t xml:space="preserve"> for participants</w:t>
      </w:r>
      <w:r w:rsidR="00DE1E6E">
        <w:rPr>
          <w:rFonts w:ascii="Times New Roman" w:hAnsi="Times New Roman" w:cs="Times New Roman"/>
          <w:bCs/>
          <w:color w:val="000000"/>
        </w:rPr>
        <w:t xml:space="preserve">. We suggest further research into the applicability of keyboard surface interaction as an alternative form of web accessibility, but that future studies take a longitudinal nature to help participants learn the mental model required and overcome the novelty effect. </w:t>
      </w:r>
    </w:p>
    <w:p w14:paraId="4883C256" w14:textId="77777777" w:rsidR="007F6014" w:rsidRPr="00067A40" w:rsidRDefault="007F6014" w:rsidP="00747178">
      <w:pPr>
        <w:spacing w:line="360" w:lineRule="auto"/>
        <w:rPr>
          <w:rFonts w:ascii="Times New Roman" w:hAnsi="Times New Roman" w:cs="Times New Roman"/>
          <w:bCs/>
          <w:color w:val="000000"/>
        </w:rPr>
      </w:pPr>
    </w:p>
    <w:p w14:paraId="57ECC870" w14:textId="5C25F0B0" w:rsidR="007D7171" w:rsidRPr="00067A40" w:rsidRDefault="00067A40" w:rsidP="00747178">
      <w:pPr>
        <w:spacing w:line="360" w:lineRule="auto"/>
        <w:rPr>
          <w:rFonts w:ascii="Times New Roman" w:hAnsi="Times New Roman" w:cs="Times New Roman"/>
          <w:b/>
          <w:bCs/>
          <w:color w:val="000000"/>
        </w:rPr>
      </w:pPr>
      <w:r>
        <w:rPr>
          <w:rFonts w:ascii="Times New Roman" w:hAnsi="Times New Roman" w:cs="Times New Roman"/>
          <w:b/>
          <w:bCs/>
          <w:color w:val="000000"/>
        </w:rPr>
        <w:t>INTRODUCTION</w:t>
      </w:r>
    </w:p>
    <w:p w14:paraId="75AC9C0E" w14:textId="55D59C72" w:rsidR="007D7171" w:rsidRPr="00811065" w:rsidRDefault="00811065" w:rsidP="00747178">
      <w:pPr>
        <w:spacing w:line="360" w:lineRule="auto"/>
        <w:rPr>
          <w:rFonts w:ascii="Times New Roman" w:hAnsi="Times New Roman" w:cs="Times New Roman"/>
          <w:bCs/>
          <w:color w:val="000000"/>
        </w:rPr>
      </w:pPr>
      <w:r>
        <w:rPr>
          <w:rFonts w:ascii="Times New Roman" w:hAnsi="Times New Roman" w:cs="Times New Roman"/>
          <w:bCs/>
          <w:color w:val="000000"/>
        </w:rPr>
        <w:tab/>
      </w:r>
      <w:r w:rsidR="00E86C16">
        <w:rPr>
          <w:rFonts w:ascii="Times New Roman" w:hAnsi="Times New Roman" w:cs="Times New Roman"/>
          <w:bCs/>
          <w:color w:val="000000"/>
        </w:rPr>
        <w:t xml:space="preserve">In an ideal world, the web would be equally accessible to those with and without disabilities. </w:t>
      </w:r>
      <w:r w:rsidR="007A1B64">
        <w:rPr>
          <w:rFonts w:ascii="Times New Roman" w:hAnsi="Times New Roman" w:cs="Times New Roman"/>
          <w:bCs/>
          <w:color w:val="000000"/>
        </w:rPr>
        <w:t xml:space="preserve">Websites rely heavily on the visual presentation of content, but in an </w:t>
      </w:r>
      <w:r w:rsidR="00DA2ADF">
        <w:rPr>
          <w:rFonts w:ascii="Times New Roman" w:hAnsi="Times New Roman" w:cs="Times New Roman"/>
          <w:bCs/>
          <w:color w:val="000000"/>
        </w:rPr>
        <w:t xml:space="preserve">ideal </w:t>
      </w:r>
      <w:r w:rsidR="007A1B64">
        <w:rPr>
          <w:rFonts w:ascii="Times New Roman" w:hAnsi="Times New Roman" w:cs="Times New Roman"/>
          <w:bCs/>
          <w:color w:val="000000"/>
        </w:rPr>
        <w:t xml:space="preserve">world, different interaction paradigms would exist to make websites </w:t>
      </w:r>
      <w:r w:rsidR="00DA2ADF">
        <w:rPr>
          <w:rFonts w:ascii="Times New Roman" w:hAnsi="Times New Roman" w:cs="Times New Roman"/>
          <w:bCs/>
          <w:color w:val="000000"/>
        </w:rPr>
        <w:t>equally</w:t>
      </w:r>
      <w:r w:rsidR="007A1B64">
        <w:rPr>
          <w:rFonts w:ascii="Times New Roman" w:hAnsi="Times New Roman" w:cs="Times New Roman"/>
          <w:bCs/>
          <w:color w:val="000000"/>
        </w:rPr>
        <w:t xml:space="preserve"> usable to those who can and cannot see them. Today, however</w:t>
      </w:r>
      <w:r w:rsidR="00E86C16">
        <w:rPr>
          <w:rFonts w:ascii="Times New Roman" w:hAnsi="Times New Roman" w:cs="Times New Roman"/>
          <w:bCs/>
          <w:color w:val="000000"/>
        </w:rPr>
        <w:t xml:space="preserve">, those with visual impairments cannot take advantage of the affordances provided by visuals on websites, and instead must rely on the underlying structure of websites’ HTML, as well as adherence to accessibility standards by developers. </w:t>
      </w:r>
      <w:r w:rsidR="007A1B64">
        <w:rPr>
          <w:rFonts w:ascii="Times New Roman" w:hAnsi="Times New Roman" w:cs="Times New Roman"/>
          <w:bCs/>
          <w:color w:val="000000"/>
        </w:rPr>
        <w:t xml:space="preserve">Current screen reader technology presents all of the information on websites as a one-dimensional stream of data, allowing users to navigate through it </w:t>
      </w:r>
      <w:r w:rsidR="007A1B64" w:rsidRPr="00EF0AC8">
        <w:rPr>
          <w:rFonts w:ascii="Times New Roman" w:hAnsi="Times New Roman" w:cs="Times New Roman"/>
          <w:bCs/>
          <w:i/>
          <w:color w:val="000000"/>
        </w:rPr>
        <w:t>via</w:t>
      </w:r>
      <w:r w:rsidR="007A1B64">
        <w:rPr>
          <w:rFonts w:ascii="Times New Roman" w:hAnsi="Times New Roman" w:cs="Times New Roman"/>
          <w:bCs/>
          <w:color w:val="000000"/>
        </w:rPr>
        <w:t xml:space="preserve"> the DOM tree or linearly. But the information conveyed by websites is</w:t>
      </w:r>
      <w:r w:rsidR="0020048C">
        <w:rPr>
          <w:rFonts w:ascii="Times New Roman" w:hAnsi="Times New Roman" w:cs="Times New Roman"/>
          <w:bCs/>
          <w:color w:val="000000"/>
        </w:rPr>
        <w:t xml:space="preserve"> </w:t>
      </w:r>
      <w:r w:rsidR="007A1B64">
        <w:rPr>
          <w:rFonts w:ascii="Times New Roman" w:hAnsi="Times New Roman" w:cs="Times New Roman"/>
          <w:bCs/>
          <w:color w:val="000000"/>
        </w:rPr>
        <w:t>n</w:t>
      </w:r>
      <w:r w:rsidR="0020048C">
        <w:rPr>
          <w:rFonts w:ascii="Times New Roman" w:hAnsi="Times New Roman" w:cs="Times New Roman"/>
          <w:bCs/>
          <w:color w:val="000000"/>
        </w:rPr>
        <w:t>o</w:t>
      </w:r>
      <w:r w:rsidR="007A1B64">
        <w:rPr>
          <w:rFonts w:ascii="Times New Roman" w:hAnsi="Times New Roman" w:cs="Times New Roman"/>
          <w:bCs/>
          <w:color w:val="000000"/>
        </w:rPr>
        <w:t xml:space="preserve">t only contained within its </w:t>
      </w:r>
      <w:r w:rsidR="0020048C">
        <w:rPr>
          <w:rFonts w:ascii="Times New Roman" w:hAnsi="Times New Roman" w:cs="Times New Roman"/>
          <w:bCs/>
          <w:color w:val="000000"/>
        </w:rPr>
        <w:t>hierarchy</w:t>
      </w:r>
      <w:r w:rsidR="007A1B64">
        <w:rPr>
          <w:rFonts w:ascii="Times New Roman" w:hAnsi="Times New Roman" w:cs="Times New Roman"/>
          <w:bCs/>
          <w:color w:val="000000"/>
        </w:rPr>
        <w:t xml:space="preserve">; rather, </w:t>
      </w:r>
      <w:r w:rsidR="001F7E3A">
        <w:rPr>
          <w:rFonts w:ascii="Times New Roman" w:hAnsi="Times New Roman" w:cs="Times New Roman"/>
          <w:bCs/>
          <w:color w:val="000000"/>
        </w:rPr>
        <w:t xml:space="preserve">sighted users rely on </w:t>
      </w:r>
      <w:r w:rsidR="007A1B64">
        <w:rPr>
          <w:rFonts w:ascii="Times New Roman" w:hAnsi="Times New Roman" w:cs="Times New Roman"/>
          <w:bCs/>
          <w:color w:val="000000"/>
        </w:rPr>
        <w:t xml:space="preserve">the spatial organization of content on a page and the visual relationships between different elements </w:t>
      </w:r>
      <w:r w:rsidR="002A78CD">
        <w:rPr>
          <w:rFonts w:ascii="Times New Roman" w:hAnsi="Times New Roman" w:cs="Times New Roman"/>
          <w:bCs/>
          <w:color w:val="000000"/>
        </w:rPr>
        <w:t xml:space="preserve">to develop a better understanding of a page’s content. Blind users are unable to pick up on these </w:t>
      </w:r>
      <w:r w:rsidR="0072242D">
        <w:rPr>
          <w:rFonts w:ascii="Times New Roman" w:hAnsi="Times New Roman" w:cs="Times New Roman"/>
          <w:bCs/>
          <w:color w:val="000000"/>
        </w:rPr>
        <w:t>visuospatial</w:t>
      </w:r>
      <w:r w:rsidR="002A78CD">
        <w:rPr>
          <w:rFonts w:ascii="Times New Roman" w:hAnsi="Times New Roman" w:cs="Times New Roman"/>
          <w:bCs/>
          <w:color w:val="000000"/>
        </w:rPr>
        <w:t xml:space="preserve"> cues</w:t>
      </w:r>
      <w:r w:rsidR="00D84D23">
        <w:rPr>
          <w:rFonts w:ascii="Times New Roman" w:hAnsi="Times New Roman" w:cs="Times New Roman"/>
          <w:bCs/>
          <w:color w:val="000000"/>
        </w:rPr>
        <w:t>. In this paper we</w:t>
      </w:r>
      <w:r w:rsidR="007A1B64">
        <w:rPr>
          <w:rFonts w:ascii="Times New Roman" w:hAnsi="Times New Roman" w:cs="Times New Roman"/>
          <w:bCs/>
          <w:color w:val="000000"/>
        </w:rPr>
        <w:t xml:space="preserve"> describe a </w:t>
      </w:r>
      <w:r w:rsidR="00D84D23">
        <w:rPr>
          <w:rFonts w:ascii="Times New Roman" w:hAnsi="Times New Roman" w:cs="Times New Roman"/>
          <w:bCs/>
          <w:color w:val="000000"/>
        </w:rPr>
        <w:t xml:space="preserve">finger-tracking system that mixes haptic feedback </w:t>
      </w:r>
      <w:r w:rsidR="00071C33">
        <w:rPr>
          <w:rFonts w:ascii="Times New Roman" w:hAnsi="Times New Roman" w:cs="Times New Roman"/>
          <w:bCs/>
          <w:color w:val="000000"/>
        </w:rPr>
        <w:t xml:space="preserve">on </w:t>
      </w:r>
      <w:r w:rsidR="00D84D23">
        <w:rPr>
          <w:rFonts w:ascii="Times New Roman" w:hAnsi="Times New Roman" w:cs="Times New Roman"/>
          <w:bCs/>
          <w:color w:val="000000"/>
        </w:rPr>
        <w:t>a traditional keyboard with software that maps web content to keyboard keys. This way, blind users may be able to develop a mental model of how a page “looks” by moving their fingers across the keyboard</w:t>
      </w:r>
      <w:r w:rsidR="002A78CD">
        <w:rPr>
          <w:rFonts w:ascii="Times New Roman" w:hAnsi="Times New Roman" w:cs="Times New Roman"/>
          <w:bCs/>
          <w:color w:val="000000"/>
        </w:rPr>
        <w:t xml:space="preserve"> and identifying the different blocks of content each key represents</w:t>
      </w:r>
      <w:r w:rsidR="00D84D23">
        <w:rPr>
          <w:rFonts w:ascii="Times New Roman" w:hAnsi="Times New Roman" w:cs="Times New Roman"/>
          <w:bCs/>
          <w:color w:val="000000"/>
        </w:rPr>
        <w:t>. Information is thus presented in two dimensions instead of just one.</w:t>
      </w:r>
    </w:p>
    <w:p w14:paraId="6F983FA3" w14:textId="77777777" w:rsidR="007D7171" w:rsidRPr="007D7171" w:rsidRDefault="007D7171" w:rsidP="00747178">
      <w:pPr>
        <w:spacing w:line="360" w:lineRule="auto"/>
        <w:rPr>
          <w:rFonts w:ascii="Times New Roman" w:hAnsi="Times New Roman" w:cs="Times New Roman"/>
          <w:b/>
          <w:bCs/>
          <w:i/>
          <w:color w:val="000000"/>
        </w:rPr>
      </w:pPr>
    </w:p>
    <w:p w14:paraId="65153818" w14:textId="37D99D75" w:rsidR="007D7171" w:rsidRPr="00067A40" w:rsidRDefault="00067A40" w:rsidP="00747178">
      <w:pPr>
        <w:spacing w:line="360" w:lineRule="auto"/>
        <w:rPr>
          <w:rFonts w:ascii="Times New Roman" w:hAnsi="Times New Roman" w:cs="Times New Roman"/>
        </w:rPr>
      </w:pPr>
      <w:r>
        <w:rPr>
          <w:rFonts w:ascii="Times New Roman" w:hAnsi="Times New Roman" w:cs="Times New Roman"/>
          <w:b/>
          <w:bCs/>
          <w:color w:val="000000"/>
        </w:rPr>
        <w:t>RELATED WORK</w:t>
      </w:r>
    </w:p>
    <w:p w14:paraId="7A15DC50" w14:textId="174FAEBC" w:rsidR="007D7171" w:rsidRPr="007D7171" w:rsidRDefault="007D7171" w:rsidP="00747178">
      <w:pPr>
        <w:spacing w:line="360" w:lineRule="auto"/>
        <w:ind w:firstLine="720"/>
        <w:rPr>
          <w:rFonts w:ascii="Times New Roman" w:hAnsi="Times New Roman" w:cs="Times New Roman"/>
        </w:rPr>
      </w:pPr>
      <w:r w:rsidRPr="007D7171">
        <w:rPr>
          <w:rFonts w:ascii="Times New Roman" w:hAnsi="Times New Roman" w:cs="Times New Roman"/>
          <w:color w:val="000000"/>
        </w:rPr>
        <w:t>Although the most common assistive technology for the visually impaired today is the screen reader, efforts have been made to both improve upon screen reader design and involve other interaction techniques such as haptic feedback to better communicate information to users. The creators of the Mercator system realized early on that screen reader interactions must be efficient, intuitive, and</w:t>
      </w:r>
      <w:r w:rsidR="0020048C">
        <w:rPr>
          <w:rFonts w:ascii="Times New Roman" w:hAnsi="Times New Roman" w:cs="Times New Roman"/>
          <w:color w:val="000000"/>
        </w:rPr>
        <w:t xml:space="preserve"> support tasks</w:t>
      </w:r>
      <w:r w:rsidRPr="007D7171">
        <w:rPr>
          <w:rFonts w:ascii="Times New Roman" w:hAnsi="Times New Roman" w:cs="Times New Roman"/>
          <w:color w:val="000000"/>
        </w:rPr>
        <w:t xml:space="preserve"> similar to those engaged in by sighted users. Just as graphical user interfaces (GUIs) are typically designed to support sighted users’ mental models, a screen reader must be designed to support the mental models of unsighted users </w:t>
      </w:r>
      <w:r w:rsidR="00961353">
        <w:rPr>
          <w:rFonts w:ascii="Times New Roman" w:hAnsi="Times New Roman" w:cs="Times New Roman"/>
          <w:color w:val="000000"/>
        </w:rPr>
        <w:t xml:space="preserve">[Edwards, </w:t>
      </w:r>
      <w:proofErr w:type="spellStart"/>
      <w:r w:rsidR="00961353">
        <w:rPr>
          <w:rFonts w:ascii="Times New Roman" w:hAnsi="Times New Roman" w:cs="Times New Roman"/>
          <w:color w:val="000000"/>
        </w:rPr>
        <w:t>Mynatt</w:t>
      </w:r>
      <w:proofErr w:type="spellEnd"/>
      <w:r w:rsidR="00961353">
        <w:rPr>
          <w:rFonts w:ascii="Times New Roman" w:hAnsi="Times New Roman" w:cs="Times New Roman"/>
          <w:color w:val="000000"/>
        </w:rPr>
        <w:t>, Stockton, 1994].</w:t>
      </w:r>
    </w:p>
    <w:p w14:paraId="33B1E2F9" w14:textId="4B174E16" w:rsidR="007D7171" w:rsidRPr="007D7171" w:rsidRDefault="007D7171" w:rsidP="00747178">
      <w:pPr>
        <w:spacing w:line="360" w:lineRule="auto"/>
        <w:ind w:firstLine="720"/>
        <w:rPr>
          <w:rFonts w:ascii="Times New Roman" w:hAnsi="Times New Roman" w:cs="Times New Roman"/>
        </w:rPr>
      </w:pPr>
      <w:r w:rsidRPr="007D7171">
        <w:rPr>
          <w:rFonts w:ascii="Times New Roman" w:hAnsi="Times New Roman" w:cs="Times New Roman"/>
          <w:color w:val="000000"/>
        </w:rPr>
        <w:t xml:space="preserve">Mercator is a nonvisual interaction system designed to help visually impaired users navigate UNIX workstations. Although UNIX is rarely directly interacted with anymore, much of the research into nonvisual interactions explored during Mercator’s development is in use by screen readers today. The system dynamically generates a nonvisual interface as the GUI itself populates, providing both auditory and non-auditory output. Information is grouped as nodes on a </w:t>
      </w:r>
      <w:r w:rsidR="00E2292C" w:rsidRPr="007D7171">
        <w:rPr>
          <w:rFonts w:ascii="Times New Roman" w:hAnsi="Times New Roman" w:cs="Times New Roman"/>
          <w:color w:val="000000"/>
        </w:rPr>
        <w:t>tree that</w:t>
      </w:r>
      <w:r w:rsidRPr="007D7171">
        <w:rPr>
          <w:rFonts w:ascii="Times New Roman" w:hAnsi="Times New Roman" w:cs="Times New Roman"/>
          <w:color w:val="000000"/>
        </w:rPr>
        <w:t xml:space="preserve"> is navigable via keyboard arro</w:t>
      </w:r>
      <w:r w:rsidR="00DB4A17">
        <w:rPr>
          <w:rFonts w:ascii="Times New Roman" w:hAnsi="Times New Roman" w:cs="Times New Roman"/>
          <w:color w:val="000000"/>
        </w:rPr>
        <w:t xml:space="preserve">w keys and key combinations [Edwards, </w:t>
      </w:r>
      <w:proofErr w:type="spellStart"/>
      <w:r w:rsidR="00DB4A17">
        <w:rPr>
          <w:rFonts w:ascii="Times New Roman" w:hAnsi="Times New Roman" w:cs="Times New Roman"/>
          <w:color w:val="000000"/>
        </w:rPr>
        <w:t>Mynatt</w:t>
      </w:r>
      <w:proofErr w:type="spellEnd"/>
      <w:r w:rsidR="00DB4A17">
        <w:rPr>
          <w:rFonts w:ascii="Times New Roman" w:hAnsi="Times New Roman" w:cs="Times New Roman"/>
          <w:color w:val="000000"/>
        </w:rPr>
        <w:t>, Stockton, 1994].</w:t>
      </w:r>
      <w:r w:rsidRPr="007D7171">
        <w:rPr>
          <w:rFonts w:ascii="Times New Roman" w:hAnsi="Times New Roman" w:cs="Times New Roman"/>
          <w:color w:val="000000"/>
        </w:rPr>
        <w:t xml:space="preserve"> Users are able to navigate between groupings of elements as a way to scan an application page, and can delve more deeply into particular child nodes of a certain grouping. Different tones are used to indicate the presence and function of certain page elements, such as loud tones for available form fields, and muffled </w:t>
      </w:r>
      <w:r w:rsidR="000A42EC">
        <w:rPr>
          <w:rFonts w:ascii="Times New Roman" w:hAnsi="Times New Roman" w:cs="Times New Roman"/>
          <w:color w:val="000000"/>
        </w:rPr>
        <w:t>ones for grayed-out portions [</w:t>
      </w:r>
      <w:proofErr w:type="spellStart"/>
      <w:r w:rsidR="000A42EC">
        <w:rPr>
          <w:rFonts w:ascii="Times New Roman" w:hAnsi="Times New Roman" w:cs="Times New Roman"/>
          <w:color w:val="000000"/>
        </w:rPr>
        <w:t>Mynatt</w:t>
      </w:r>
      <w:proofErr w:type="spellEnd"/>
      <w:r w:rsidR="000A42EC">
        <w:rPr>
          <w:rFonts w:ascii="Times New Roman" w:hAnsi="Times New Roman" w:cs="Times New Roman"/>
          <w:color w:val="000000"/>
        </w:rPr>
        <w:t>, Edwards, 1992]</w:t>
      </w:r>
      <w:r w:rsidRPr="007D7171">
        <w:rPr>
          <w:rFonts w:ascii="Times New Roman" w:hAnsi="Times New Roman" w:cs="Times New Roman"/>
          <w:color w:val="000000"/>
        </w:rPr>
        <w:t>.</w:t>
      </w:r>
    </w:p>
    <w:p w14:paraId="4A5D3250" w14:textId="687D28E5" w:rsidR="007D7171" w:rsidRPr="007D7171" w:rsidRDefault="007D7171" w:rsidP="00747178">
      <w:pPr>
        <w:spacing w:line="360" w:lineRule="auto"/>
        <w:ind w:firstLine="720"/>
        <w:rPr>
          <w:rFonts w:ascii="Times New Roman" w:hAnsi="Times New Roman" w:cs="Times New Roman"/>
        </w:rPr>
      </w:pPr>
      <w:r w:rsidRPr="007D7171">
        <w:rPr>
          <w:rFonts w:ascii="Times New Roman" w:hAnsi="Times New Roman" w:cs="Times New Roman"/>
          <w:color w:val="000000"/>
        </w:rPr>
        <w:t>Whereas Mercator provides a cheap, software-only way for visually impaired users to interact with computers, GUIB (Textual and Graphical User Interfaces for Blind People) consists of a comprehensive software and hardware suite. GUIB involves software, two speakers to provide spatial sound output in 2D, and an interactive Braille display that contains a representation of the screen. As a user’s screen changes, the Braille display updates. In this way, the team behind GUIB is repurposing the haptic feedback provided by Braille to create an understandable spatial context for users to work with screen elements. Users can interact with their computers by tapping different parts of the GUIB display, and are able to read certain icons descriptions as actual Braille. Other forms of information are read through the speakers. Challenges facing the success of GUIB are its high cost due to the extra hardware, as well as difficulty in communicating a screen change to users</w:t>
      </w:r>
      <w:r w:rsidR="00F0750E">
        <w:rPr>
          <w:rFonts w:ascii="Times New Roman" w:hAnsi="Times New Roman" w:cs="Times New Roman"/>
          <w:color w:val="000000"/>
        </w:rPr>
        <w:t xml:space="preserve"> via the Braille display</w:t>
      </w:r>
      <w:r w:rsidRPr="007D7171">
        <w:rPr>
          <w:rFonts w:ascii="Times New Roman" w:hAnsi="Times New Roman" w:cs="Times New Roman"/>
          <w:color w:val="000000"/>
        </w:rPr>
        <w:t xml:space="preserve"> </w:t>
      </w:r>
      <w:r w:rsidR="000A42EC">
        <w:rPr>
          <w:rFonts w:ascii="Times New Roman" w:hAnsi="Times New Roman" w:cs="Times New Roman"/>
          <w:color w:val="000000"/>
        </w:rPr>
        <w:t>[</w:t>
      </w:r>
      <w:proofErr w:type="spellStart"/>
      <w:r w:rsidR="000A42EC">
        <w:rPr>
          <w:rFonts w:ascii="Times New Roman" w:hAnsi="Times New Roman" w:cs="Times New Roman"/>
          <w:color w:val="000000"/>
        </w:rPr>
        <w:t>Mynatt</w:t>
      </w:r>
      <w:proofErr w:type="spellEnd"/>
      <w:r w:rsidR="000A42EC">
        <w:rPr>
          <w:rFonts w:ascii="Times New Roman" w:hAnsi="Times New Roman" w:cs="Times New Roman"/>
          <w:color w:val="000000"/>
        </w:rPr>
        <w:t>, Weber, 1994].</w:t>
      </w:r>
    </w:p>
    <w:p w14:paraId="74600851" w14:textId="63436CFC" w:rsidR="007D7171" w:rsidRPr="007D7171" w:rsidRDefault="00F0750E" w:rsidP="00747178">
      <w:pPr>
        <w:spacing w:line="360" w:lineRule="auto"/>
        <w:ind w:firstLine="720"/>
        <w:rPr>
          <w:rFonts w:ascii="Times New Roman" w:hAnsi="Times New Roman" w:cs="Times New Roman"/>
        </w:rPr>
      </w:pPr>
      <w:r>
        <w:rPr>
          <w:rFonts w:ascii="Times New Roman" w:hAnsi="Times New Roman" w:cs="Times New Roman"/>
          <w:color w:val="000000"/>
        </w:rPr>
        <w:t>Whereas</w:t>
      </w:r>
      <w:r w:rsidR="007D7171" w:rsidRPr="007D7171">
        <w:rPr>
          <w:rFonts w:ascii="Times New Roman" w:hAnsi="Times New Roman" w:cs="Times New Roman"/>
          <w:color w:val="000000"/>
        </w:rPr>
        <w:t xml:space="preserve"> mice provide a difficult interaction paradigm for blind users as it is difficult to track cursor position, touch interfaces show promise. One such interface repurposes the </w:t>
      </w:r>
      <w:proofErr w:type="spellStart"/>
      <w:r w:rsidR="007D7171" w:rsidRPr="007D7171">
        <w:rPr>
          <w:rFonts w:ascii="Times New Roman" w:hAnsi="Times New Roman" w:cs="Times New Roman"/>
          <w:color w:val="000000"/>
        </w:rPr>
        <w:t>trackpad</w:t>
      </w:r>
      <w:proofErr w:type="spellEnd"/>
      <w:r w:rsidR="007D7171" w:rsidRPr="007D7171">
        <w:rPr>
          <w:rFonts w:ascii="Times New Roman" w:hAnsi="Times New Roman" w:cs="Times New Roman"/>
          <w:color w:val="000000"/>
        </w:rPr>
        <w:t xml:space="preserve"> of a MacBook computer to activate the VoiceOver screen reader upon mouse move. Such a system is a promising alternative to normal mouse interaction since users’ movements are constrained to the dimensions of the </w:t>
      </w:r>
      <w:proofErr w:type="spellStart"/>
      <w:r w:rsidR="007D7171" w:rsidRPr="007D7171">
        <w:rPr>
          <w:rFonts w:ascii="Times New Roman" w:hAnsi="Times New Roman" w:cs="Times New Roman"/>
          <w:color w:val="000000"/>
        </w:rPr>
        <w:t>trackpad</w:t>
      </w:r>
      <w:proofErr w:type="spellEnd"/>
      <w:r w:rsidR="007D7171" w:rsidRPr="007D7171">
        <w:rPr>
          <w:rFonts w:ascii="Times New Roman" w:hAnsi="Times New Roman" w:cs="Times New Roman"/>
          <w:color w:val="000000"/>
        </w:rPr>
        <w:t xml:space="preserve">. Researchers found users typically suffer from “finger fatigue” and “fat fingers” after extended use. To remedy these complaints, two algorithmic techniques were developed. </w:t>
      </w:r>
      <w:proofErr w:type="gramStart"/>
      <w:r w:rsidR="007D7171" w:rsidRPr="007D7171">
        <w:rPr>
          <w:rFonts w:ascii="Times New Roman" w:hAnsi="Times New Roman" w:cs="Times New Roman"/>
          <w:color w:val="000000"/>
        </w:rPr>
        <w:t>One implements gesture recognition</w:t>
      </w:r>
      <w:proofErr w:type="gramEnd"/>
      <w:r w:rsidR="007D7171" w:rsidRPr="007D7171">
        <w:rPr>
          <w:rFonts w:ascii="Times New Roman" w:hAnsi="Times New Roman" w:cs="Times New Roman"/>
          <w:color w:val="000000"/>
        </w:rPr>
        <w:t xml:space="preserve"> for swiping betwe</w:t>
      </w:r>
      <w:r>
        <w:rPr>
          <w:rFonts w:ascii="Times New Roman" w:hAnsi="Times New Roman" w:cs="Times New Roman"/>
          <w:color w:val="000000"/>
        </w:rPr>
        <w:t>en page elements, and the other</w:t>
      </w:r>
      <w:r w:rsidR="001A1A91">
        <w:rPr>
          <w:rFonts w:ascii="Times New Roman" w:hAnsi="Times New Roman" w:cs="Times New Roman"/>
          <w:color w:val="000000"/>
        </w:rPr>
        <w:t xml:space="preserve"> impose</w:t>
      </w:r>
      <w:r>
        <w:rPr>
          <w:rFonts w:ascii="Times New Roman" w:hAnsi="Times New Roman" w:cs="Times New Roman"/>
          <w:color w:val="000000"/>
        </w:rPr>
        <w:t>s</w:t>
      </w:r>
      <w:r w:rsidR="007D7171" w:rsidRPr="007D7171">
        <w:rPr>
          <w:rFonts w:ascii="Times New Roman" w:hAnsi="Times New Roman" w:cs="Times New Roman"/>
          <w:color w:val="000000"/>
        </w:rPr>
        <w:t xml:space="preserve"> a drag length bound to reduce overall swipe distance. Blind users found the two types of interactions useful based on qualitative surveys, but only two participants took part in the study [</w:t>
      </w:r>
      <w:r w:rsidR="000A42EC">
        <w:rPr>
          <w:rFonts w:ascii="Times New Roman" w:hAnsi="Times New Roman" w:cs="Times New Roman"/>
          <w:color w:val="000000"/>
        </w:rPr>
        <w:t xml:space="preserve">Ahmed, Islam, Borodin, </w:t>
      </w:r>
      <w:r w:rsidR="000A42EC" w:rsidRPr="00FE61C4">
        <w:rPr>
          <w:rFonts w:ascii="Times New Roman" w:hAnsi="Times New Roman" w:cs="Times New Roman"/>
          <w:i/>
          <w:color w:val="000000"/>
        </w:rPr>
        <w:t>et al</w:t>
      </w:r>
      <w:r w:rsidR="007D7171" w:rsidRPr="00FE61C4">
        <w:rPr>
          <w:rFonts w:ascii="Times New Roman" w:hAnsi="Times New Roman" w:cs="Times New Roman"/>
          <w:i/>
          <w:color w:val="000000"/>
        </w:rPr>
        <w:t>.</w:t>
      </w:r>
      <w:r w:rsidR="000A42EC">
        <w:rPr>
          <w:rFonts w:ascii="Times New Roman" w:hAnsi="Times New Roman" w:cs="Times New Roman"/>
          <w:color w:val="000000"/>
        </w:rPr>
        <w:t>, 2010].</w:t>
      </w:r>
    </w:p>
    <w:p w14:paraId="232C02CA" w14:textId="4C920474" w:rsidR="007D7171" w:rsidRPr="007D7171" w:rsidRDefault="007D7171" w:rsidP="00747178">
      <w:pPr>
        <w:spacing w:line="360" w:lineRule="auto"/>
        <w:rPr>
          <w:rFonts w:ascii="Times New Roman" w:hAnsi="Times New Roman" w:cs="Times New Roman"/>
        </w:rPr>
      </w:pPr>
      <w:r w:rsidRPr="007D7171">
        <w:rPr>
          <w:rFonts w:ascii="Times New Roman" w:hAnsi="Times New Roman" w:cs="Times New Roman"/>
          <w:color w:val="000000"/>
        </w:rPr>
        <w:tab/>
      </w:r>
      <w:r w:rsidR="00E2292C" w:rsidRPr="007D7171">
        <w:rPr>
          <w:rFonts w:ascii="Times New Roman" w:hAnsi="Times New Roman" w:cs="Times New Roman"/>
          <w:color w:val="000000"/>
        </w:rPr>
        <w:t>Microsoft Research developed a far more sophisticated system</w:t>
      </w:r>
      <w:r w:rsidRPr="007D7171">
        <w:rPr>
          <w:rFonts w:ascii="Times New Roman" w:hAnsi="Times New Roman" w:cs="Times New Roman"/>
          <w:color w:val="000000"/>
        </w:rPr>
        <w:t>, although it was not created with the specific intenti</w:t>
      </w:r>
      <w:r w:rsidR="00E2292C">
        <w:rPr>
          <w:rFonts w:ascii="Times New Roman" w:hAnsi="Times New Roman" w:cs="Times New Roman"/>
          <w:color w:val="000000"/>
        </w:rPr>
        <w:t>on of improving accessibility for</w:t>
      </w:r>
      <w:r w:rsidRPr="007D7171">
        <w:rPr>
          <w:rFonts w:ascii="Times New Roman" w:hAnsi="Times New Roman" w:cs="Times New Roman"/>
          <w:color w:val="000000"/>
        </w:rPr>
        <w:t xml:space="preserve"> disabled users. The team built a custom mechanical </w:t>
      </w:r>
      <w:r w:rsidR="00E2292C" w:rsidRPr="007D7171">
        <w:rPr>
          <w:rFonts w:ascii="Times New Roman" w:hAnsi="Times New Roman" w:cs="Times New Roman"/>
          <w:color w:val="000000"/>
        </w:rPr>
        <w:t>keyboard that</w:t>
      </w:r>
      <w:r w:rsidRPr="007D7171">
        <w:rPr>
          <w:rFonts w:ascii="Times New Roman" w:hAnsi="Times New Roman" w:cs="Times New Roman"/>
          <w:color w:val="000000"/>
        </w:rPr>
        <w:t xml:space="preserve"> supports traditional keyboard use, but </w:t>
      </w:r>
      <w:r w:rsidR="00F0750E">
        <w:rPr>
          <w:rFonts w:ascii="Times New Roman" w:hAnsi="Times New Roman" w:cs="Times New Roman"/>
          <w:color w:val="000000"/>
        </w:rPr>
        <w:t>also includes a 16x4 array of infrared</w:t>
      </w:r>
      <w:r w:rsidRPr="007D7171">
        <w:rPr>
          <w:rFonts w:ascii="Times New Roman" w:hAnsi="Times New Roman" w:cs="Times New Roman"/>
          <w:color w:val="000000"/>
        </w:rPr>
        <w:t xml:space="preserve"> proximity sensors. They then trained a random forest classifier on a set of hand movements over the keyboard. The keyboard and software combined to create a 3D interface used to investigate the use of gestures on or over a keyboard. The supported gestures allowed users to quickly pan and zoom documents, open up a task switcher menu, open a color wheel and select a color, and engage in whole p</w:t>
      </w:r>
      <w:r w:rsidR="005F3158">
        <w:rPr>
          <w:rFonts w:ascii="Times New Roman" w:hAnsi="Times New Roman" w:cs="Times New Roman"/>
          <w:color w:val="000000"/>
        </w:rPr>
        <w:t xml:space="preserve">age or by-paragraph scrolling [Taylor, </w:t>
      </w:r>
      <w:proofErr w:type="spellStart"/>
      <w:r w:rsidR="005F3158">
        <w:rPr>
          <w:rFonts w:ascii="Times New Roman" w:hAnsi="Times New Roman" w:cs="Times New Roman"/>
          <w:color w:val="000000"/>
        </w:rPr>
        <w:t>Keskin</w:t>
      </w:r>
      <w:proofErr w:type="spellEnd"/>
      <w:r w:rsidR="005F3158">
        <w:rPr>
          <w:rFonts w:ascii="Times New Roman" w:hAnsi="Times New Roman" w:cs="Times New Roman"/>
          <w:color w:val="000000"/>
        </w:rPr>
        <w:t xml:space="preserve">, </w:t>
      </w:r>
      <w:proofErr w:type="spellStart"/>
      <w:r w:rsidR="005F3158">
        <w:rPr>
          <w:rFonts w:ascii="Times New Roman" w:hAnsi="Times New Roman" w:cs="Times New Roman"/>
          <w:color w:val="000000"/>
        </w:rPr>
        <w:t>Hilliges</w:t>
      </w:r>
      <w:proofErr w:type="spellEnd"/>
      <w:r w:rsidR="005F3158">
        <w:rPr>
          <w:rFonts w:ascii="Times New Roman" w:hAnsi="Times New Roman" w:cs="Times New Roman"/>
          <w:color w:val="000000"/>
        </w:rPr>
        <w:t xml:space="preserve">, </w:t>
      </w:r>
      <w:r w:rsidR="005F3158" w:rsidRPr="00FE61C4">
        <w:rPr>
          <w:rFonts w:ascii="Times New Roman" w:hAnsi="Times New Roman" w:cs="Times New Roman"/>
          <w:i/>
          <w:color w:val="000000"/>
        </w:rPr>
        <w:t>et al.</w:t>
      </w:r>
      <w:r w:rsidR="005F3158">
        <w:rPr>
          <w:rFonts w:ascii="Times New Roman" w:hAnsi="Times New Roman" w:cs="Times New Roman"/>
          <w:color w:val="000000"/>
        </w:rPr>
        <w:t>, 2014</w:t>
      </w:r>
      <w:r w:rsidRPr="007D7171">
        <w:rPr>
          <w:rFonts w:ascii="Times New Roman" w:hAnsi="Times New Roman" w:cs="Times New Roman"/>
          <w:color w:val="000000"/>
        </w:rPr>
        <w:t>].</w:t>
      </w:r>
    </w:p>
    <w:p w14:paraId="6A73C07E" w14:textId="77777777" w:rsidR="007D7171" w:rsidRPr="007D7171" w:rsidRDefault="007D7171" w:rsidP="00747178">
      <w:pPr>
        <w:spacing w:line="360" w:lineRule="auto"/>
        <w:rPr>
          <w:rFonts w:ascii="Times New Roman" w:eastAsia="Times New Roman" w:hAnsi="Times New Roman" w:cs="Times New Roman"/>
        </w:rPr>
      </w:pPr>
    </w:p>
    <w:p w14:paraId="359BD569" w14:textId="1A2AA689" w:rsidR="007D7171" w:rsidRPr="00067A40" w:rsidRDefault="00067A40" w:rsidP="00747178">
      <w:pPr>
        <w:spacing w:line="360" w:lineRule="auto"/>
        <w:rPr>
          <w:rFonts w:ascii="Times New Roman" w:hAnsi="Times New Roman" w:cs="Times New Roman"/>
          <w:b/>
          <w:bCs/>
          <w:color w:val="000000"/>
        </w:rPr>
      </w:pPr>
      <w:r>
        <w:rPr>
          <w:rFonts w:ascii="Times New Roman" w:hAnsi="Times New Roman" w:cs="Times New Roman"/>
          <w:b/>
          <w:bCs/>
          <w:color w:val="000000"/>
        </w:rPr>
        <w:t>FINGERS TECHNOLOGY</w:t>
      </w:r>
    </w:p>
    <w:p w14:paraId="411195EF" w14:textId="4B1EC929" w:rsidR="007D7171" w:rsidRDefault="00D84D23" w:rsidP="00747178">
      <w:pPr>
        <w:spacing w:line="360" w:lineRule="auto"/>
        <w:rPr>
          <w:rFonts w:ascii="Times New Roman" w:hAnsi="Times New Roman" w:cs="Times New Roman"/>
          <w:bCs/>
          <w:color w:val="000000"/>
        </w:rPr>
      </w:pPr>
      <w:r>
        <w:rPr>
          <w:rFonts w:ascii="Times New Roman" w:hAnsi="Times New Roman" w:cs="Times New Roman"/>
          <w:bCs/>
          <w:color w:val="000000"/>
        </w:rPr>
        <w:tab/>
        <w:t xml:space="preserve">Ramos </w:t>
      </w:r>
      <w:r w:rsidRPr="00FE61C4">
        <w:rPr>
          <w:rFonts w:ascii="Times New Roman" w:hAnsi="Times New Roman" w:cs="Times New Roman"/>
          <w:bCs/>
          <w:i/>
          <w:color w:val="000000"/>
        </w:rPr>
        <w:t>et al.</w:t>
      </w:r>
      <w:r>
        <w:rPr>
          <w:rFonts w:ascii="Times New Roman" w:hAnsi="Times New Roman" w:cs="Times New Roman"/>
          <w:bCs/>
          <w:color w:val="000000"/>
        </w:rPr>
        <w:t xml:space="preserve"> developed a simpler and cheaper alternative to Microsoft Research’s </w:t>
      </w:r>
      <w:r w:rsidR="00716A22">
        <w:rPr>
          <w:rFonts w:ascii="Times New Roman" w:hAnsi="Times New Roman" w:cs="Times New Roman"/>
          <w:bCs/>
          <w:color w:val="000000"/>
        </w:rPr>
        <w:t xml:space="preserve">mechanical </w:t>
      </w:r>
      <w:r>
        <w:rPr>
          <w:rFonts w:ascii="Times New Roman" w:hAnsi="Times New Roman" w:cs="Times New Roman"/>
          <w:bCs/>
          <w:color w:val="000000"/>
        </w:rPr>
        <w:t xml:space="preserve">keyboard in the form of a glove with infrared light emitter on the pointer finger and two </w:t>
      </w:r>
      <w:proofErr w:type="spellStart"/>
      <w:r>
        <w:rPr>
          <w:rFonts w:ascii="Times New Roman" w:hAnsi="Times New Roman" w:cs="Times New Roman"/>
          <w:bCs/>
          <w:color w:val="000000"/>
        </w:rPr>
        <w:t>Wiimotes</w:t>
      </w:r>
      <w:proofErr w:type="spellEnd"/>
      <w:r>
        <w:rPr>
          <w:rFonts w:ascii="Times New Roman" w:hAnsi="Times New Roman" w:cs="Times New Roman"/>
          <w:bCs/>
          <w:color w:val="000000"/>
        </w:rPr>
        <w:t xml:space="preserve"> to track i</w:t>
      </w:r>
      <w:r w:rsidR="00E10A1B">
        <w:rPr>
          <w:rFonts w:ascii="Times New Roman" w:hAnsi="Times New Roman" w:cs="Times New Roman"/>
          <w:bCs/>
          <w:color w:val="000000"/>
        </w:rPr>
        <w:t xml:space="preserve">ts movement across a keyboard [Ramos, Li, Rosas, </w:t>
      </w:r>
      <w:r w:rsidR="00E10A1B" w:rsidRPr="00FE61C4">
        <w:rPr>
          <w:rFonts w:ascii="Times New Roman" w:hAnsi="Times New Roman" w:cs="Times New Roman"/>
          <w:bCs/>
          <w:i/>
          <w:color w:val="000000"/>
        </w:rPr>
        <w:t>et al.</w:t>
      </w:r>
      <w:r w:rsidR="00E10A1B">
        <w:rPr>
          <w:rFonts w:ascii="Times New Roman" w:hAnsi="Times New Roman" w:cs="Times New Roman"/>
          <w:bCs/>
          <w:color w:val="000000"/>
        </w:rPr>
        <w:t>, 2015</w:t>
      </w:r>
      <w:r>
        <w:rPr>
          <w:rFonts w:ascii="Times New Roman" w:hAnsi="Times New Roman" w:cs="Times New Roman"/>
          <w:bCs/>
          <w:color w:val="000000"/>
        </w:rPr>
        <w:t xml:space="preserve">]. Their proof-of-concept finger-tracking system, named Fingers, was designed to allow users to keep their hands on the keyboard at all times, instead of moving a hand away to use a </w:t>
      </w:r>
      <w:proofErr w:type="spellStart"/>
      <w:r>
        <w:rPr>
          <w:rFonts w:ascii="Times New Roman" w:hAnsi="Times New Roman" w:cs="Times New Roman"/>
          <w:bCs/>
          <w:color w:val="000000"/>
        </w:rPr>
        <w:t>trackpad</w:t>
      </w:r>
      <w:proofErr w:type="spellEnd"/>
      <w:r>
        <w:rPr>
          <w:rFonts w:ascii="Times New Roman" w:hAnsi="Times New Roman" w:cs="Times New Roman"/>
          <w:bCs/>
          <w:color w:val="000000"/>
        </w:rPr>
        <w:t xml:space="preserve"> o</w:t>
      </w:r>
      <w:r w:rsidR="00716A22">
        <w:rPr>
          <w:rFonts w:ascii="Times New Roman" w:hAnsi="Times New Roman" w:cs="Times New Roman"/>
          <w:bCs/>
          <w:color w:val="000000"/>
        </w:rPr>
        <w:t>r mouse. They found users considered Fingers faster, more accurate and less unco</w:t>
      </w:r>
      <w:r w:rsidR="00F0750E">
        <w:rPr>
          <w:rFonts w:ascii="Times New Roman" w:hAnsi="Times New Roman" w:cs="Times New Roman"/>
          <w:bCs/>
          <w:color w:val="000000"/>
        </w:rPr>
        <w:t xml:space="preserve">mfortable than using a </w:t>
      </w:r>
      <w:proofErr w:type="spellStart"/>
      <w:r w:rsidR="00F0750E">
        <w:rPr>
          <w:rFonts w:ascii="Times New Roman" w:hAnsi="Times New Roman" w:cs="Times New Roman"/>
          <w:bCs/>
          <w:color w:val="000000"/>
        </w:rPr>
        <w:t>trackpad</w:t>
      </w:r>
      <w:proofErr w:type="spellEnd"/>
      <w:r w:rsidR="00F0750E">
        <w:rPr>
          <w:rFonts w:ascii="Times New Roman" w:hAnsi="Times New Roman" w:cs="Times New Roman"/>
          <w:bCs/>
          <w:color w:val="000000"/>
        </w:rPr>
        <w:t xml:space="preserve">. </w:t>
      </w:r>
      <w:proofErr w:type="gramStart"/>
      <w:r w:rsidR="00F0750E">
        <w:rPr>
          <w:rFonts w:ascii="Times New Roman" w:hAnsi="Times New Roman" w:cs="Times New Roman"/>
          <w:bCs/>
          <w:color w:val="000000"/>
        </w:rPr>
        <w:t>Fingers was</w:t>
      </w:r>
      <w:proofErr w:type="gramEnd"/>
      <w:r w:rsidR="00F0750E">
        <w:rPr>
          <w:rFonts w:ascii="Times New Roman" w:hAnsi="Times New Roman" w:cs="Times New Roman"/>
          <w:bCs/>
          <w:color w:val="000000"/>
        </w:rPr>
        <w:t xml:space="preserve"> slower than a mouse, but</w:t>
      </w:r>
      <w:r w:rsidR="00716A22">
        <w:rPr>
          <w:rFonts w:ascii="Times New Roman" w:hAnsi="Times New Roman" w:cs="Times New Roman"/>
          <w:bCs/>
          <w:color w:val="000000"/>
        </w:rPr>
        <w:t xml:space="preserve"> more accurate and less uncomfortable</w:t>
      </w:r>
      <w:r w:rsidR="00E10A1B">
        <w:rPr>
          <w:rFonts w:ascii="Times New Roman" w:hAnsi="Times New Roman" w:cs="Times New Roman"/>
          <w:bCs/>
          <w:color w:val="000000"/>
        </w:rPr>
        <w:t xml:space="preserve"> [Ramos, Li, Rosas, </w:t>
      </w:r>
      <w:r w:rsidR="00E10A1B" w:rsidRPr="00F8553F">
        <w:rPr>
          <w:rFonts w:ascii="Times New Roman" w:hAnsi="Times New Roman" w:cs="Times New Roman"/>
          <w:bCs/>
          <w:i/>
          <w:color w:val="000000"/>
        </w:rPr>
        <w:t>et al.</w:t>
      </w:r>
      <w:r w:rsidR="00E10A1B">
        <w:rPr>
          <w:rFonts w:ascii="Times New Roman" w:hAnsi="Times New Roman" w:cs="Times New Roman"/>
          <w:bCs/>
          <w:color w:val="000000"/>
        </w:rPr>
        <w:t>, 2015</w:t>
      </w:r>
      <w:r w:rsidR="0085604D">
        <w:rPr>
          <w:rFonts w:ascii="Times New Roman" w:hAnsi="Times New Roman" w:cs="Times New Roman"/>
          <w:bCs/>
          <w:color w:val="000000"/>
        </w:rPr>
        <w:t>].</w:t>
      </w:r>
      <w:r w:rsidR="00716A22">
        <w:rPr>
          <w:rFonts w:ascii="Times New Roman" w:hAnsi="Times New Roman" w:cs="Times New Roman"/>
          <w:bCs/>
          <w:color w:val="000000"/>
        </w:rPr>
        <w:t xml:space="preserve"> Similar to the mechanical keyboard, Fingers was not intended for use as an accessibility system. We repurposed the setup and code to explore whether this kind of keyboard surface interaction and haptic feedback would lend itself to blind users trying to navigate a web page.</w:t>
      </w:r>
    </w:p>
    <w:p w14:paraId="71619AFD" w14:textId="77777777" w:rsidR="007F6014" w:rsidRPr="00D84D23" w:rsidRDefault="007F6014" w:rsidP="00747178">
      <w:pPr>
        <w:spacing w:line="360" w:lineRule="auto"/>
        <w:rPr>
          <w:rFonts w:ascii="Times New Roman" w:hAnsi="Times New Roman" w:cs="Times New Roman"/>
          <w:bCs/>
          <w:color w:val="000000"/>
        </w:rPr>
      </w:pPr>
    </w:p>
    <w:p w14:paraId="556061C3" w14:textId="099A0B7E" w:rsidR="00497772" w:rsidRDefault="0042499D" w:rsidP="00747178">
      <w:pPr>
        <w:spacing w:line="360" w:lineRule="auto"/>
        <w:rPr>
          <w:rFonts w:ascii="Times New Roman" w:hAnsi="Times New Roman" w:cs="Times New Roman"/>
          <w:b/>
          <w:bCs/>
          <w:color w:val="000000"/>
        </w:rPr>
      </w:pPr>
      <w:r>
        <w:rPr>
          <w:rFonts w:ascii="Times New Roman" w:hAnsi="Times New Roman" w:cs="Times New Roman"/>
          <w:b/>
          <w:bCs/>
          <w:color w:val="000000"/>
        </w:rPr>
        <w:t>NON-VISUAL INTERACTION TECHNIQUES USING FINGERS</w:t>
      </w:r>
    </w:p>
    <w:p w14:paraId="6AA259F2" w14:textId="77777777" w:rsidR="007F6014" w:rsidRPr="0042499D" w:rsidRDefault="007F6014" w:rsidP="00747178">
      <w:pPr>
        <w:spacing w:line="360" w:lineRule="auto"/>
        <w:rPr>
          <w:rFonts w:ascii="Times New Roman" w:hAnsi="Times New Roman" w:cs="Times New Roman"/>
          <w:b/>
          <w:bCs/>
          <w:color w:val="000000"/>
        </w:rPr>
      </w:pPr>
    </w:p>
    <w:p w14:paraId="6D935EE3" w14:textId="77777777" w:rsidR="00497772" w:rsidRPr="00497772" w:rsidRDefault="00497772" w:rsidP="00747178">
      <w:pPr>
        <w:spacing w:line="360" w:lineRule="auto"/>
        <w:rPr>
          <w:rFonts w:ascii="Times New Roman" w:hAnsi="Times New Roman" w:cs="Times New Roman"/>
        </w:rPr>
      </w:pPr>
      <w:r w:rsidRPr="00497772">
        <w:rPr>
          <w:rFonts w:ascii="Times New Roman" w:hAnsi="Times New Roman" w:cs="Times New Roman"/>
          <w:b/>
          <w:bCs/>
          <w:color w:val="000000"/>
        </w:rPr>
        <w:t>Shopping Application</w:t>
      </w:r>
    </w:p>
    <w:p w14:paraId="419EBB83" w14:textId="035D29D1" w:rsidR="00737D90" w:rsidRDefault="00737D90" w:rsidP="00672216">
      <w:pPr>
        <w:spacing w:line="360" w:lineRule="auto"/>
        <w:rPr>
          <w:rFonts w:ascii="Times New Roman" w:hAnsi="Times New Roman" w:cs="Times New Roman"/>
          <w:color w:val="000000"/>
          <w:highlight w:val="yellow"/>
        </w:rPr>
      </w:pPr>
      <w:r w:rsidRPr="00672216">
        <w:rPr>
          <w:rFonts w:ascii="Times New Roman" w:hAnsi="Times New Roman" w:cs="Times New Roman"/>
          <w:noProof/>
          <w:color w:val="000000"/>
        </w:rPr>
        <w:drawing>
          <wp:inline distT="0" distB="0" distL="0" distR="0" wp14:anchorId="2819F053" wp14:editId="63885E3F">
            <wp:extent cx="5486400" cy="30848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6-04-22 14_50_41.tif"/>
                    <pic:cNvPicPr/>
                  </pic:nvPicPr>
                  <pic:blipFill>
                    <a:blip r:embed="rId8">
                      <a:extLst>
                        <a:ext uri="{28A0092B-C50C-407E-A947-70E740481C1C}">
                          <a14:useLocalDpi xmlns:a14="http://schemas.microsoft.com/office/drawing/2010/main" val="0"/>
                        </a:ext>
                      </a:extLst>
                    </a:blip>
                    <a:stretch>
                      <a:fillRect/>
                    </a:stretch>
                  </pic:blipFill>
                  <pic:spPr>
                    <a:xfrm>
                      <a:off x="0" y="0"/>
                      <a:ext cx="5486400" cy="3084830"/>
                    </a:xfrm>
                    <a:prstGeom prst="rect">
                      <a:avLst/>
                    </a:prstGeom>
                  </pic:spPr>
                </pic:pic>
              </a:graphicData>
            </a:graphic>
          </wp:inline>
        </w:drawing>
      </w:r>
    </w:p>
    <w:p w14:paraId="01949542" w14:textId="77777777" w:rsidR="00737D90" w:rsidRDefault="00737D90" w:rsidP="00672216">
      <w:pPr>
        <w:spacing w:line="360" w:lineRule="auto"/>
        <w:rPr>
          <w:rFonts w:ascii="Times New Roman" w:hAnsi="Times New Roman" w:cs="Times New Roman"/>
          <w:color w:val="000000"/>
          <w:highlight w:val="yellow"/>
        </w:rPr>
      </w:pPr>
    </w:p>
    <w:p w14:paraId="49AC1DA1" w14:textId="08FAA038" w:rsidR="00497772" w:rsidRDefault="00497772" w:rsidP="00747178">
      <w:pPr>
        <w:spacing w:line="360" w:lineRule="auto"/>
        <w:ind w:firstLine="720"/>
        <w:rPr>
          <w:rFonts w:ascii="Times New Roman" w:hAnsi="Times New Roman" w:cs="Times New Roman"/>
          <w:color w:val="000000"/>
        </w:rPr>
      </w:pPr>
      <w:r w:rsidRPr="00497772">
        <w:rPr>
          <w:rFonts w:ascii="Times New Roman" w:hAnsi="Times New Roman" w:cs="Times New Roman"/>
          <w:color w:val="000000"/>
        </w:rPr>
        <w:t xml:space="preserve">We developed a simple Node.js </w:t>
      </w:r>
      <w:proofErr w:type="spellStart"/>
      <w:r w:rsidR="00F0750E">
        <w:rPr>
          <w:rFonts w:ascii="Times New Roman" w:hAnsi="Times New Roman" w:cs="Times New Roman"/>
          <w:color w:val="000000"/>
        </w:rPr>
        <w:t>eCommerce</w:t>
      </w:r>
      <w:proofErr w:type="spellEnd"/>
      <w:r w:rsidRPr="00497772">
        <w:rPr>
          <w:rFonts w:ascii="Times New Roman" w:hAnsi="Times New Roman" w:cs="Times New Roman"/>
          <w:color w:val="000000"/>
        </w:rPr>
        <w:t xml:space="preserve"> application named Shopping to test the efficacy of different interaction techniques using Fingers in a normal context. Shopping followed common </w:t>
      </w:r>
      <w:proofErr w:type="spellStart"/>
      <w:r w:rsidRPr="00497772">
        <w:rPr>
          <w:rFonts w:ascii="Times New Roman" w:hAnsi="Times New Roman" w:cs="Times New Roman"/>
          <w:color w:val="000000"/>
        </w:rPr>
        <w:t>eCommerce</w:t>
      </w:r>
      <w:proofErr w:type="spellEnd"/>
      <w:r w:rsidRPr="00497772">
        <w:rPr>
          <w:rFonts w:ascii="Times New Roman" w:hAnsi="Times New Roman" w:cs="Times New Roman"/>
          <w:color w:val="000000"/>
        </w:rPr>
        <w:t xml:space="preserve"> website design patterns including </w:t>
      </w:r>
      <w:r w:rsidR="00F0750E">
        <w:rPr>
          <w:rFonts w:ascii="Times New Roman" w:hAnsi="Times New Roman" w:cs="Times New Roman"/>
          <w:color w:val="000000"/>
        </w:rPr>
        <w:t xml:space="preserve">a </w:t>
      </w:r>
      <w:r w:rsidRPr="00497772">
        <w:rPr>
          <w:rFonts w:ascii="Times New Roman" w:hAnsi="Times New Roman" w:cs="Times New Roman"/>
          <w:color w:val="000000"/>
        </w:rPr>
        <w:t>sidebar menu</w:t>
      </w:r>
      <w:r w:rsidR="00196A83">
        <w:rPr>
          <w:rFonts w:ascii="Times New Roman" w:hAnsi="Times New Roman" w:cs="Times New Roman"/>
          <w:color w:val="000000"/>
        </w:rPr>
        <w:t xml:space="preserve"> containing categories</w:t>
      </w:r>
      <w:r w:rsidRPr="00497772">
        <w:rPr>
          <w:rFonts w:ascii="Times New Roman" w:hAnsi="Times New Roman" w:cs="Times New Roman"/>
          <w:color w:val="000000"/>
        </w:rPr>
        <w:t xml:space="preserve">, </w:t>
      </w:r>
      <w:r w:rsidR="00F0750E">
        <w:rPr>
          <w:rFonts w:ascii="Times New Roman" w:hAnsi="Times New Roman" w:cs="Times New Roman"/>
          <w:color w:val="000000"/>
        </w:rPr>
        <w:t xml:space="preserve">a </w:t>
      </w:r>
      <w:r w:rsidRPr="00497772">
        <w:rPr>
          <w:rFonts w:ascii="Times New Roman" w:hAnsi="Times New Roman" w:cs="Times New Roman"/>
          <w:color w:val="000000"/>
        </w:rPr>
        <w:t>search</w:t>
      </w:r>
      <w:r w:rsidR="00F0750E">
        <w:rPr>
          <w:rFonts w:ascii="Times New Roman" w:hAnsi="Times New Roman" w:cs="Times New Roman"/>
          <w:color w:val="000000"/>
        </w:rPr>
        <w:t xml:space="preserve"> bar</w:t>
      </w:r>
      <w:r w:rsidRPr="00497772">
        <w:rPr>
          <w:rFonts w:ascii="Times New Roman" w:hAnsi="Times New Roman" w:cs="Times New Roman"/>
          <w:color w:val="000000"/>
        </w:rPr>
        <w:t xml:space="preserve">, </w:t>
      </w:r>
      <w:r w:rsidR="00F0750E">
        <w:rPr>
          <w:rFonts w:ascii="Times New Roman" w:hAnsi="Times New Roman" w:cs="Times New Roman"/>
          <w:color w:val="000000"/>
        </w:rPr>
        <w:t xml:space="preserve">a </w:t>
      </w:r>
      <w:r w:rsidRPr="00497772">
        <w:rPr>
          <w:rFonts w:ascii="Times New Roman" w:hAnsi="Times New Roman" w:cs="Times New Roman"/>
          <w:color w:val="000000"/>
        </w:rPr>
        <w:t>grid product view spanning multiple pages</w:t>
      </w:r>
      <w:r w:rsidR="00F0750E">
        <w:rPr>
          <w:rFonts w:ascii="Times New Roman" w:hAnsi="Times New Roman" w:cs="Times New Roman"/>
          <w:color w:val="000000"/>
        </w:rPr>
        <w:t>,</w:t>
      </w:r>
      <w:r w:rsidRPr="00497772">
        <w:rPr>
          <w:rFonts w:ascii="Times New Roman" w:hAnsi="Times New Roman" w:cs="Times New Roman"/>
          <w:color w:val="000000"/>
        </w:rPr>
        <w:t xml:space="preserve"> and individual product pages. </w:t>
      </w:r>
      <w:r w:rsidR="00A21866">
        <w:rPr>
          <w:rFonts w:ascii="Times New Roman" w:hAnsi="Times New Roman" w:cs="Times New Roman"/>
          <w:color w:val="000000"/>
        </w:rPr>
        <w:t xml:space="preserve">We did not spend a significant amount of time </w:t>
      </w:r>
      <w:r w:rsidR="00F0750E">
        <w:rPr>
          <w:rFonts w:ascii="Times New Roman" w:hAnsi="Times New Roman" w:cs="Times New Roman"/>
          <w:color w:val="000000"/>
        </w:rPr>
        <w:t>refining</w:t>
      </w:r>
      <w:r w:rsidR="00A21866">
        <w:rPr>
          <w:rFonts w:ascii="Times New Roman" w:hAnsi="Times New Roman" w:cs="Times New Roman"/>
          <w:color w:val="000000"/>
        </w:rPr>
        <w:t xml:space="preserve"> the visual design of Shopping since participants would be unable to see it. </w:t>
      </w:r>
      <w:r w:rsidR="00196A83">
        <w:rPr>
          <w:rFonts w:ascii="Times New Roman" w:hAnsi="Times New Roman" w:cs="Times New Roman"/>
          <w:color w:val="000000"/>
        </w:rPr>
        <w:t xml:space="preserve">A </w:t>
      </w:r>
      <w:proofErr w:type="spellStart"/>
      <w:r w:rsidR="00196A83">
        <w:rPr>
          <w:rFonts w:ascii="Times New Roman" w:hAnsi="Times New Roman" w:cs="Times New Roman"/>
          <w:color w:val="000000"/>
        </w:rPr>
        <w:t>MongoDB</w:t>
      </w:r>
      <w:proofErr w:type="spellEnd"/>
      <w:r w:rsidR="00196A83">
        <w:rPr>
          <w:rFonts w:ascii="Times New Roman" w:hAnsi="Times New Roman" w:cs="Times New Roman"/>
          <w:color w:val="000000"/>
        </w:rPr>
        <w:t xml:space="preserve"> database contained pre-selected products from the </w:t>
      </w:r>
      <w:proofErr w:type="spellStart"/>
      <w:r w:rsidR="00196A83">
        <w:rPr>
          <w:rFonts w:ascii="Times New Roman" w:hAnsi="Times New Roman" w:cs="Times New Roman"/>
          <w:color w:val="000000"/>
        </w:rPr>
        <w:t>Etsy</w:t>
      </w:r>
      <w:proofErr w:type="spellEnd"/>
      <w:r w:rsidR="00196A83">
        <w:rPr>
          <w:rFonts w:ascii="Times New Roman" w:hAnsi="Times New Roman" w:cs="Times New Roman"/>
          <w:color w:val="000000"/>
        </w:rPr>
        <w:t xml:space="preserve"> API for each category, but searches made fresh requests to the service</w:t>
      </w:r>
      <w:r w:rsidR="00716A22">
        <w:rPr>
          <w:rFonts w:ascii="Times New Roman" w:hAnsi="Times New Roman" w:cs="Times New Roman"/>
          <w:color w:val="000000"/>
        </w:rPr>
        <w:t>.</w:t>
      </w:r>
    </w:p>
    <w:p w14:paraId="6AF98A5E" w14:textId="1E51F1D7" w:rsidR="00497772" w:rsidRDefault="00A77055" w:rsidP="00747178">
      <w:pPr>
        <w:spacing w:line="360" w:lineRule="auto"/>
        <w:ind w:firstLine="720"/>
        <w:rPr>
          <w:rFonts w:ascii="Times New Roman" w:hAnsi="Times New Roman" w:cs="Times New Roman"/>
          <w:color w:val="000000"/>
        </w:rPr>
      </w:pPr>
      <w:r>
        <w:rPr>
          <w:rFonts w:ascii="Times New Roman" w:hAnsi="Times New Roman" w:cs="Times New Roman"/>
          <w:color w:val="000000"/>
        </w:rPr>
        <w:t xml:space="preserve">As categories and products were loaded into the client side, </w:t>
      </w:r>
      <w:r w:rsidR="00C73FDB">
        <w:rPr>
          <w:rFonts w:ascii="Times New Roman" w:hAnsi="Times New Roman" w:cs="Times New Roman"/>
          <w:color w:val="000000"/>
        </w:rPr>
        <w:t>a script</w:t>
      </w:r>
      <w:r>
        <w:rPr>
          <w:rFonts w:ascii="Times New Roman" w:hAnsi="Times New Roman" w:cs="Times New Roman"/>
          <w:color w:val="000000"/>
        </w:rPr>
        <w:t xml:space="preserve"> worked to populate </w:t>
      </w:r>
      <w:r w:rsidR="00256429">
        <w:rPr>
          <w:rFonts w:ascii="Times New Roman" w:hAnsi="Times New Roman" w:cs="Times New Roman"/>
          <w:color w:val="000000"/>
        </w:rPr>
        <w:t xml:space="preserve">both </w:t>
      </w:r>
      <w:r>
        <w:rPr>
          <w:rFonts w:ascii="Times New Roman" w:hAnsi="Times New Roman" w:cs="Times New Roman"/>
          <w:color w:val="000000"/>
        </w:rPr>
        <w:t xml:space="preserve">the main </w:t>
      </w:r>
      <w:r w:rsidR="00196A83">
        <w:rPr>
          <w:rFonts w:ascii="Times New Roman" w:hAnsi="Times New Roman" w:cs="Times New Roman"/>
          <w:color w:val="000000"/>
        </w:rPr>
        <w:t>user interface (UI)</w:t>
      </w:r>
      <w:r>
        <w:rPr>
          <w:rFonts w:ascii="Times New Roman" w:hAnsi="Times New Roman" w:cs="Times New Roman"/>
          <w:color w:val="000000"/>
        </w:rPr>
        <w:t xml:space="preserve"> (visible to sighted users), </w:t>
      </w:r>
      <w:r w:rsidR="00256429">
        <w:rPr>
          <w:rFonts w:ascii="Times New Roman" w:hAnsi="Times New Roman" w:cs="Times New Roman"/>
          <w:color w:val="000000"/>
        </w:rPr>
        <w:t>and</w:t>
      </w:r>
      <w:r>
        <w:rPr>
          <w:rFonts w:ascii="Times New Roman" w:hAnsi="Times New Roman" w:cs="Times New Roman"/>
          <w:color w:val="000000"/>
        </w:rPr>
        <w:t xml:space="preserve"> </w:t>
      </w:r>
      <w:r w:rsidR="00C73FDB">
        <w:rPr>
          <w:rFonts w:ascii="Times New Roman" w:hAnsi="Times New Roman" w:cs="Times New Roman"/>
          <w:color w:val="000000"/>
        </w:rPr>
        <w:t>a semi-transparent</w:t>
      </w:r>
      <w:r>
        <w:rPr>
          <w:rFonts w:ascii="Times New Roman" w:hAnsi="Times New Roman" w:cs="Times New Roman"/>
          <w:color w:val="000000"/>
        </w:rPr>
        <w:t xml:space="preserve"> interaction layer</w:t>
      </w:r>
      <w:r w:rsidR="00196A83">
        <w:rPr>
          <w:rFonts w:ascii="Times New Roman" w:hAnsi="Times New Roman" w:cs="Times New Roman"/>
          <w:color w:val="000000"/>
        </w:rPr>
        <w:t xml:space="preserve"> (IL)</w:t>
      </w:r>
      <w:r>
        <w:rPr>
          <w:rFonts w:ascii="Times New Roman" w:hAnsi="Times New Roman" w:cs="Times New Roman"/>
          <w:color w:val="000000"/>
        </w:rPr>
        <w:t xml:space="preserve">. The interaction layer was comprised of boxes whose size and location on the screen </w:t>
      </w:r>
      <w:r w:rsidR="00196A83">
        <w:rPr>
          <w:rFonts w:ascii="Times New Roman" w:hAnsi="Times New Roman" w:cs="Times New Roman"/>
          <w:color w:val="000000"/>
        </w:rPr>
        <w:t>were</w:t>
      </w:r>
      <w:r>
        <w:rPr>
          <w:rFonts w:ascii="Times New Roman" w:hAnsi="Times New Roman" w:cs="Times New Roman"/>
          <w:color w:val="000000"/>
        </w:rPr>
        <w:t xml:space="preserve"> based on the scree</w:t>
      </w:r>
      <w:r w:rsidR="00432946">
        <w:rPr>
          <w:rFonts w:ascii="Times New Roman" w:hAnsi="Times New Roman" w:cs="Times New Roman"/>
          <w:color w:val="000000"/>
        </w:rPr>
        <w:t>n resolution of the laptop used</w:t>
      </w:r>
      <w:r>
        <w:rPr>
          <w:rFonts w:ascii="Times New Roman" w:hAnsi="Times New Roman" w:cs="Times New Roman"/>
          <w:color w:val="000000"/>
        </w:rPr>
        <w:t xml:space="preserve"> and the physical size of the keyboard keys. </w:t>
      </w:r>
      <w:r w:rsidR="00196A83">
        <w:rPr>
          <w:rFonts w:ascii="Times New Roman" w:hAnsi="Times New Roman" w:cs="Times New Roman"/>
          <w:color w:val="000000"/>
        </w:rPr>
        <w:t>Each UI element and its corresponding IL box contained information about a category or product. The information was presented as text within the UI element, and saved as a data attribute within the IL box. Every</w:t>
      </w:r>
      <w:r>
        <w:rPr>
          <w:rFonts w:ascii="Times New Roman" w:hAnsi="Times New Roman" w:cs="Times New Roman"/>
          <w:color w:val="000000"/>
        </w:rPr>
        <w:t xml:space="preserve"> box corresponded </w:t>
      </w:r>
      <w:r w:rsidR="00196A83">
        <w:rPr>
          <w:rFonts w:ascii="Times New Roman" w:hAnsi="Times New Roman" w:cs="Times New Roman"/>
          <w:color w:val="000000"/>
        </w:rPr>
        <w:t>to</w:t>
      </w:r>
      <w:r>
        <w:rPr>
          <w:rFonts w:ascii="Times New Roman" w:hAnsi="Times New Roman" w:cs="Times New Roman"/>
          <w:color w:val="000000"/>
        </w:rPr>
        <w:t xml:space="preserve"> a particular key and </w:t>
      </w:r>
      <w:r w:rsidR="00196A83">
        <w:rPr>
          <w:rFonts w:ascii="Times New Roman" w:hAnsi="Times New Roman" w:cs="Times New Roman"/>
          <w:color w:val="000000"/>
        </w:rPr>
        <w:t>boxes were</w:t>
      </w:r>
      <w:r>
        <w:rPr>
          <w:rFonts w:ascii="Times New Roman" w:hAnsi="Times New Roman" w:cs="Times New Roman"/>
          <w:color w:val="000000"/>
        </w:rPr>
        <w:t xml:space="preserve"> arranged in rows</w:t>
      </w:r>
      <w:r w:rsidR="00196A83">
        <w:rPr>
          <w:rFonts w:ascii="Times New Roman" w:hAnsi="Times New Roman" w:cs="Times New Roman"/>
          <w:color w:val="000000"/>
        </w:rPr>
        <w:t xml:space="preserve"> similar</w:t>
      </w:r>
      <w:r>
        <w:rPr>
          <w:rFonts w:ascii="Times New Roman" w:hAnsi="Times New Roman" w:cs="Times New Roman"/>
          <w:color w:val="000000"/>
        </w:rPr>
        <w:t xml:space="preserve"> to the keyboard.</w:t>
      </w:r>
      <w:r w:rsidR="00196A83">
        <w:rPr>
          <w:rFonts w:ascii="Times New Roman" w:hAnsi="Times New Roman" w:cs="Times New Roman"/>
          <w:color w:val="000000"/>
        </w:rPr>
        <w:t xml:space="preserve"> </w:t>
      </w:r>
    </w:p>
    <w:p w14:paraId="4E3BE3E3" w14:textId="77777777" w:rsidR="007F6014" w:rsidRPr="0042499D" w:rsidRDefault="007F6014" w:rsidP="00747178">
      <w:pPr>
        <w:spacing w:line="360" w:lineRule="auto"/>
        <w:ind w:firstLine="720"/>
        <w:rPr>
          <w:rFonts w:ascii="Times New Roman" w:hAnsi="Times New Roman" w:cs="Times New Roman"/>
          <w:color w:val="000000"/>
        </w:rPr>
      </w:pPr>
    </w:p>
    <w:p w14:paraId="4BDACEF6" w14:textId="48B77B47" w:rsidR="00651422" w:rsidRDefault="002148CD" w:rsidP="00747178">
      <w:pPr>
        <w:spacing w:line="360" w:lineRule="auto"/>
        <w:rPr>
          <w:rFonts w:ascii="Times New Roman" w:hAnsi="Times New Roman" w:cs="Times New Roman"/>
          <w:b/>
          <w:bCs/>
          <w:color w:val="000000"/>
        </w:rPr>
      </w:pPr>
      <w:r>
        <w:rPr>
          <w:rFonts w:ascii="Times New Roman" w:hAnsi="Times New Roman" w:cs="Times New Roman"/>
          <w:b/>
          <w:bCs/>
          <w:color w:val="000000"/>
        </w:rPr>
        <w:t>Touch</w:t>
      </w:r>
      <w:r w:rsidR="00497772" w:rsidRPr="00497772">
        <w:rPr>
          <w:rFonts w:ascii="Times New Roman" w:hAnsi="Times New Roman" w:cs="Times New Roman"/>
          <w:b/>
          <w:bCs/>
          <w:color w:val="000000"/>
        </w:rPr>
        <w:t>-Press Interaction Techniques</w:t>
      </w:r>
    </w:p>
    <w:p w14:paraId="598EB7FF" w14:textId="42013925" w:rsidR="00651422" w:rsidRPr="0042499D" w:rsidRDefault="00651422" w:rsidP="00747178">
      <w:pPr>
        <w:spacing w:line="360" w:lineRule="auto"/>
        <w:rPr>
          <w:rFonts w:ascii="Times New Roman" w:hAnsi="Times New Roman" w:cs="Times New Roman"/>
          <w:color w:val="000000"/>
        </w:rPr>
      </w:pPr>
      <w:r w:rsidRPr="00A21866">
        <w:rPr>
          <w:rFonts w:ascii="Times New Roman" w:hAnsi="Times New Roman" w:cs="Times New Roman"/>
          <w:color w:val="000000"/>
          <w:highlight w:val="yellow"/>
        </w:rPr>
        <w:t>[</w:t>
      </w:r>
      <w:proofErr w:type="gramStart"/>
      <w:r>
        <w:rPr>
          <w:rFonts w:ascii="Times New Roman" w:hAnsi="Times New Roman" w:cs="Times New Roman"/>
          <w:color w:val="000000"/>
          <w:highlight w:val="yellow"/>
        </w:rPr>
        <w:t>insert</w:t>
      </w:r>
      <w:proofErr w:type="gramEnd"/>
      <w:r>
        <w:rPr>
          <w:rFonts w:ascii="Times New Roman" w:hAnsi="Times New Roman" w:cs="Times New Roman"/>
          <w:color w:val="000000"/>
          <w:highlight w:val="yellow"/>
        </w:rPr>
        <w:t xml:space="preserve"> </w:t>
      </w:r>
      <w:proofErr w:type="spellStart"/>
      <w:r>
        <w:rPr>
          <w:rFonts w:ascii="Times New Roman" w:hAnsi="Times New Roman" w:cs="Times New Roman"/>
          <w:color w:val="000000"/>
          <w:highlight w:val="yellow"/>
        </w:rPr>
        <w:t>photoshopped</w:t>
      </w:r>
      <w:proofErr w:type="spellEnd"/>
      <w:r>
        <w:rPr>
          <w:rFonts w:ascii="Times New Roman" w:hAnsi="Times New Roman" w:cs="Times New Roman"/>
          <w:color w:val="000000"/>
          <w:highlight w:val="yellow"/>
        </w:rPr>
        <w:t xml:space="preserve"> image of Fingers use here</w:t>
      </w:r>
      <w:r w:rsidRPr="00A21866">
        <w:rPr>
          <w:rFonts w:ascii="Times New Roman" w:hAnsi="Times New Roman" w:cs="Times New Roman"/>
          <w:color w:val="000000"/>
          <w:highlight w:val="yellow"/>
        </w:rPr>
        <w:t>]</w:t>
      </w:r>
      <w:r w:rsidR="001A4545">
        <w:rPr>
          <w:rFonts w:ascii="Times New Roman" w:hAnsi="Times New Roman" w:cs="Times New Roman"/>
          <w:color w:val="000000"/>
        </w:rPr>
        <w:t xml:space="preserve"> </w:t>
      </w:r>
    </w:p>
    <w:p w14:paraId="0340157D" w14:textId="3CEA1E53" w:rsidR="00FE536B" w:rsidRDefault="00497772" w:rsidP="00747178">
      <w:pPr>
        <w:spacing w:line="360" w:lineRule="auto"/>
        <w:ind w:firstLine="720"/>
        <w:rPr>
          <w:rFonts w:ascii="Times New Roman" w:hAnsi="Times New Roman" w:cs="Times New Roman"/>
          <w:color w:val="000000"/>
        </w:rPr>
      </w:pPr>
      <w:r w:rsidRPr="00497772">
        <w:rPr>
          <w:rFonts w:ascii="Times New Roman" w:hAnsi="Times New Roman" w:cs="Times New Roman"/>
          <w:color w:val="000000"/>
        </w:rPr>
        <w:t xml:space="preserve">The two interaction techniques supported were </w:t>
      </w:r>
      <w:r w:rsidR="00395331">
        <w:rPr>
          <w:rFonts w:ascii="Times New Roman" w:hAnsi="Times New Roman" w:cs="Times New Roman"/>
          <w:color w:val="000000"/>
        </w:rPr>
        <w:t>touch</w:t>
      </w:r>
      <w:r w:rsidRPr="00497772">
        <w:rPr>
          <w:rFonts w:ascii="Times New Roman" w:hAnsi="Times New Roman" w:cs="Times New Roman"/>
          <w:color w:val="000000"/>
        </w:rPr>
        <w:t xml:space="preserve"> and press of keys. </w:t>
      </w:r>
      <w:r w:rsidR="00196A83">
        <w:rPr>
          <w:rFonts w:ascii="Times New Roman" w:hAnsi="Times New Roman" w:cs="Times New Roman"/>
          <w:color w:val="000000"/>
        </w:rPr>
        <w:t xml:space="preserve">Since Fingers tracks pointer finger movement as if it were the mouse, we were able to add hover handlers to each interface layer box that activated a simple screen reader for that particular item. </w:t>
      </w:r>
      <w:r w:rsidR="006C4E5D">
        <w:rPr>
          <w:rFonts w:ascii="Times New Roman" w:hAnsi="Times New Roman" w:cs="Times New Roman"/>
          <w:color w:val="000000"/>
        </w:rPr>
        <w:t xml:space="preserve">A hover was activated when participants physically touched a key but did not press it down. </w:t>
      </w:r>
      <w:r w:rsidR="00196A83">
        <w:rPr>
          <w:rFonts w:ascii="Times New Roman" w:hAnsi="Times New Roman" w:cs="Times New Roman"/>
          <w:color w:val="000000"/>
        </w:rPr>
        <w:t xml:space="preserve">Our “screen reader” used with Fingers fed boxes’ content through the Web Speech API. </w:t>
      </w:r>
      <w:r w:rsidRPr="00497772">
        <w:rPr>
          <w:rFonts w:ascii="Times New Roman" w:hAnsi="Times New Roman" w:cs="Times New Roman"/>
          <w:color w:val="000000"/>
        </w:rPr>
        <w:t xml:space="preserve">Pressing a key would activate it and allow the participant to navigate to a different part of Shopping. </w:t>
      </w:r>
    </w:p>
    <w:p w14:paraId="27388F8D" w14:textId="2C92330C" w:rsidR="00497772" w:rsidRPr="00497772" w:rsidRDefault="00497772" w:rsidP="00747178">
      <w:pPr>
        <w:spacing w:line="360" w:lineRule="auto"/>
        <w:ind w:firstLine="720"/>
        <w:rPr>
          <w:rFonts w:ascii="Times New Roman" w:hAnsi="Times New Roman" w:cs="Times New Roman"/>
        </w:rPr>
      </w:pPr>
      <w:r w:rsidRPr="00497772">
        <w:rPr>
          <w:rFonts w:ascii="Times New Roman" w:hAnsi="Times New Roman" w:cs="Times New Roman"/>
          <w:color w:val="000000"/>
        </w:rPr>
        <w:t xml:space="preserve">Although the side menu and product grid were presented in a vertical fashion visually, our virtual representation rotated them 90 degrees. This way, participants could </w:t>
      </w:r>
      <w:r w:rsidR="00A52B3D">
        <w:rPr>
          <w:rFonts w:ascii="Times New Roman" w:hAnsi="Times New Roman" w:cs="Times New Roman"/>
          <w:color w:val="000000"/>
        </w:rPr>
        <w:t>touch</w:t>
      </w:r>
      <w:r w:rsidRPr="00497772">
        <w:rPr>
          <w:rFonts w:ascii="Times New Roman" w:hAnsi="Times New Roman" w:cs="Times New Roman"/>
          <w:color w:val="000000"/>
        </w:rPr>
        <w:t xml:space="preserve"> the number keys to listen to product categories listed on the menu, and press a number key to filter products by that category. Similarly, </w:t>
      </w:r>
      <w:r w:rsidR="00985996">
        <w:rPr>
          <w:rFonts w:ascii="Times New Roman" w:hAnsi="Times New Roman" w:cs="Times New Roman"/>
          <w:color w:val="000000"/>
        </w:rPr>
        <w:t>touching</w:t>
      </w:r>
      <w:r w:rsidRPr="00497772">
        <w:rPr>
          <w:rFonts w:ascii="Times New Roman" w:hAnsi="Times New Roman" w:cs="Times New Roman"/>
          <w:color w:val="000000"/>
        </w:rPr>
        <w:t xml:space="preserve"> an alphabetical key would cause Shopping to read the title and price of products, and pressing an alphabetical key would direct the user to the product’s unique page. </w:t>
      </w:r>
    </w:p>
    <w:p w14:paraId="6FC2548D" w14:textId="12E96ACE" w:rsidR="00716A22" w:rsidRDefault="00497772" w:rsidP="00747178">
      <w:pPr>
        <w:spacing w:line="360" w:lineRule="auto"/>
        <w:ind w:firstLine="720"/>
        <w:rPr>
          <w:rFonts w:ascii="Times New Roman" w:hAnsi="Times New Roman" w:cs="Times New Roman"/>
          <w:color w:val="000000"/>
        </w:rPr>
      </w:pPr>
      <w:r w:rsidRPr="00497772">
        <w:rPr>
          <w:rFonts w:ascii="Times New Roman" w:hAnsi="Times New Roman" w:cs="Times New Roman"/>
          <w:color w:val="000000"/>
        </w:rPr>
        <w:t>One of our interaction design goals was to provide participants with a high degree of mobility on Shopping without sacrificing their understanding of where their hand lay on the keyboard. To that end, we restricted the number of</w:t>
      </w:r>
      <w:r w:rsidR="00705A43">
        <w:rPr>
          <w:rFonts w:ascii="Times New Roman" w:hAnsi="Times New Roman" w:cs="Times New Roman"/>
          <w:color w:val="000000"/>
        </w:rPr>
        <w:t xml:space="preserve"> </w:t>
      </w:r>
      <w:r w:rsidR="00EA7B92">
        <w:rPr>
          <w:rFonts w:ascii="Times New Roman" w:hAnsi="Times New Roman" w:cs="Times New Roman"/>
          <w:color w:val="000000"/>
        </w:rPr>
        <w:t>touch</w:t>
      </w:r>
      <w:r w:rsidR="00705A43">
        <w:rPr>
          <w:rFonts w:ascii="Times New Roman" w:hAnsi="Times New Roman" w:cs="Times New Roman"/>
          <w:color w:val="000000"/>
        </w:rPr>
        <w:t>-press keys in each numeric</w:t>
      </w:r>
      <w:r w:rsidRPr="00497772">
        <w:rPr>
          <w:rFonts w:ascii="Times New Roman" w:hAnsi="Times New Roman" w:cs="Times New Roman"/>
          <w:color w:val="000000"/>
        </w:rPr>
        <w:t xml:space="preserve"> and alphabetical key row to the first six. In other words, only keys 1-6, Q-Y, A-H, and Z-N accessed category or product information. </w:t>
      </w:r>
    </w:p>
    <w:p w14:paraId="3D6E7DF7" w14:textId="29955EA9" w:rsidR="00497772" w:rsidRDefault="00F8553F" w:rsidP="00747178">
      <w:pPr>
        <w:spacing w:line="360" w:lineRule="auto"/>
        <w:ind w:firstLine="720"/>
        <w:rPr>
          <w:rFonts w:ascii="Times New Roman" w:hAnsi="Times New Roman" w:cs="Times New Roman"/>
          <w:color w:val="000000"/>
        </w:rPr>
      </w:pPr>
      <w:r>
        <w:rPr>
          <w:rFonts w:ascii="Times New Roman" w:hAnsi="Times New Roman" w:cs="Times New Roman"/>
          <w:color w:val="000000"/>
        </w:rPr>
        <w:t>We</w:t>
      </w:r>
      <w:r w:rsidR="00497772" w:rsidRPr="00497772">
        <w:rPr>
          <w:rFonts w:ascii="Times New Roman" w:hAnsi="Times New Roman" w:cs="Times New Roman"/>
          <w:color w:val="000000"/>
        </w:rPr>
        <w:t xml:space="preserve"> decided to program Shopping entirely in the client-side as a single-page application</w:t>
      </w:r>
      <w:r>
        <w:rPr>
          <w:rFonts w:ascii="Times New Roman" w:hAnsi="Times New Roman" w:cs="Times New Roman"/>
          <w:color w:val="000000"/>
        </w:rPr>
        <w:t xml:space="preserve"> to </w:t>
      </w:r>
      <w:r w:rsidRPr="00497772">
        <w:rPr>
          <w:rFonts w:ascii="Times New Roman" w:hAnsi="Times New Roman" w:cs="Times New Roman"/>
          <w:color w:val="000000"/>
        </w:rPr>
        <w:t>accelerate prototype development</w:t>
      </w:r>
      <w:r w:rsidR="00497772" w:rsidRPr="00497772">
        <w:rPr>
          <w:rFonts w:ascii="Times New Roman" w:hAnsi="Times New Roman" w:cs="Times New Roman"/>
          <w:color w:val="000000"/>
        </w:rPr>
        <w:t xml:space="preserve">. As such, it did not support normal backwards navigation, so participants </w:t>
      </w:r>
      <w:r w:rsidR="008149CF">
        <w:rPr>
          <w:rFonts w:ascii="Times New Roman" w:hAnsi="Times New Roman" w:cs="Times New Roman"/>
          <w:color w:val="000000"/>
        </w:rPr>
        <w:t>needed to</w:t>
      </w:r>
      <w:r w:rsidR="00497772" w:rsidRPr="00497772">
        <w:rPr>
          <w:rFonts w:ascii="Times New Roman" w:hAnsi="Times New Roman" w:cs="Times New Roman"/>
          <w:color w:val="000000"/>
        </w:rPr>
        <w:t xml:space="preserve"> </w:t>
      </w:r>
      <w:r w:rsidR="00C46E44">
        <w:rPr>
          <w:rFonts w:ascii="Times New Roman" w:hAnsi="Times New Roman" w:cs="Times New Roman"/>
          <w:color w:val="000000"/>
        </w:rPr>
        <w:t>touch</w:t>
      </w:r>
      <w:r w:rsidR="00497772" w:rsidRPr="00497772">
        <w:rPr>
          <w:rFonts w:ascii="Times New Roman" w:hAnsi="Times New Roman" w:cs="Times New Roman"/>
          <w:color w:val="000000"/>
        </w:rPr>
        <w:t xml:space="preserve"> the grave accent (`) key to hear the word “Back”, and press that key to go to the previous page. In the interest of logging participant interaction data, we later built a proper Node.js application with a </w:t>
      </w:r>
      <w:proofErr w:type="spellStart"/>
      <w:r w:rsidR="00497772" w:rsidRPr="00497772">
        <w:rPr>
          <w:rFonts w:ascii="Times New Roman" w:hAnsi="Times New Roman" w:cs="Times New Roman"/>
          <w:color w:val="000000"/>
        </w:rPr>
        <w:t>MongoDB</w:t>
      </w:r>
      <w:proofErr w:type="spellEnd"/>
      <w:r w:rsidR="00497772" w:rsidRPr="00497772">
        <w:rPr>
          <w:rFonts w:ascii="Times New Roman" w:hAnsi="Times New Roman" w:cs="Times New Roman"/>
          <w:color w:val="000000"/>
        </w:rPr>
        <w:t xml:space="preserve"> database behind the client-side app.</w:t>
      </w:r>
      <w:r w:rsidR="00716A22">
        <w:rPr>
          <w:rFonts w:ascii="Times New Roman" w:hAnsi="Times New Roman" w:cs="Times New Roman"/>
          <w:color w:val="000000"/>
        </w:rPr>
        <w:t xml:space="preserve"> </w:t>
      </w:r>
    </w:p>
    <w:p w14:paraId="4D40E91D" w14:textId="77777777" w:rsidR="007F6014" w:rsidRPr="0042499D" w:rsidRDefault="007F6014" w:rsidP="00747178">
      <w:pPr>
        <w:spacing w:line="360" w:lineRule="auto"/>
        <w:ind w:firstLine="720"/>
        <w:rPr>
          <w:rFonts w:ascii="Times New Roman" w:hAnsi="Times New Roman" w:cs="Times New Roman"/>
          <w:color w:val="000000"/>
        </w:rPr>
      </w:pPr>
    </w:p>
    <w:p w14:paraId="52E34346" w14:textId="77777777" w:rsidR="00497772" w:rsidRPr="00497772" w:rsidRDefault="00497772" w:rsidP="00747178">
      <w:pPr>
        <w:spacing w:line="360" w:lineRule="auto"/>
        <w:rPr>
          <w:rFonts w:ascii="Times New Roman" w:hAnsi="Times New Roman" w:cs="Times New Roman"/>
        </w:rPr>
      </w:pPr>
      <w:r w:rsidRPr="00497772">
        <w:rPr>
          <w:rFonts w:ascii="Times New Roman" w:hAnsi="Times New Roman" w:cs="Times New Roman"/>
          <w:b/>
          <w:bCs/>
          <w:color w:val="000000"/>
        </w:rPr>
        <w:t>Other Interaction Techniques</w:t>
      </w:r>
    </w:p>
    <w:p w14:paraId="7398A666" w14:textId="625D31BD" w:rsidR="00497772" w:rsidRPr="00497772" w:rsidRDefault="00497772" w:rsidP="00747178">
      <w:pPr>
        <w:spacing w:line="360" w:lineRule="auto"/>
        <w:ind w:firstLine="720"/>
        <w:rPr>
          <w:rFonts w:ascii="Times New Roman" w:hAnsi="Times New Roman" w:cs="Times New Roman"/>
        </w:rPr>
      </w:pPr>
      <w:r w:rsidRPr="00497772">
        <w:rPr>
          <w:rFonts w:ascii="Times New Roman" w:hAnsi="Times New Roman" w:cs="Times New Roman"/>
          <w:color w:val="000000"/>
        </w:rPr>
        <w:t xml:space="preserve">Exceptions to the </w:t>
      </w:r>
      <w:r w:rsidR="001745D8">
        <w:rPr>
          <w:rFonts w:ascii="Times New Roman" w:hAnsi="Times New Roman" w:cs="Times New Roman"/>
          <w:color w:val="000000"/>
        </w:rPr>
        <w:t>touch</w:t>
      </w:r>
      <w:r w:rsidRPr="00497772">
        <w:rPr>
          <w:rFonts w:ascii="Times New Roman" w:hAnsi="Times New Roman" w:cs="Times New Roman"/>
          <w:color w:val="000000"/>
        </w:rPr>
        <w:t xml:space="preserve">-press interaction rule included viewing additional pages of product grids, accessing product page information, and search. Participants could </w:t>
      </w:r>
      <w:r w:rsidR="008149CF">
        <w:rPr>
          <w:rFonts w:ascii="Times New Roman" w:hAnsi="Times New Roman" w:cs="Times New Roman"/>
          <w:color w:val="000000"/>
        </w:rPr>
        <w:t>view</w:t>
      </w:r>
      <w:r w:rsidRPr="00497772">
        <w:rPr>
          <w:rFonts w:ascii="Times New Roman" w:hAnsi="Times New Roman" w:cs="Times New Roman"/>
          <w:color w:val="000000"/>
        </w:rPr>
        <w:t xml:space="preserve"> additional product grid pages by </w:t>
      </w:r>
      <w:r w:rsidR="00E2292C" w:rsidRPr="00497772">
        <w:rPr>
          <w:rFonts w:ascii="Times New Roman" w:hAnsi="Times New Roman" w:cs="Times New Roman"/>
          <w:color w:val="000000"/>
        </w:rPr>
        <w:t>pressing</w:t>
      </w:r>
      <w:r w:rsidRPr="00497772">
        <w:rPr>
          <w:rFonts w:ascii="Times New Roman" w:hAnsi="Times New Roman" w:cs="Times New Roman"/>
          <w:color w:val="000000"/>
        </w:rPr>
        <w:t xml:space="preserve"> U, J, or M on the keyboard. We chose those keys to convey a sense of “going past” the current selection of products. </w:t>
      </w:r>
      <w:r w:rsidR="002662D7">
        <w:rPr>
          <w:rFonts w:ascii="Times New Roman" w:hAnsi="Times New Roman" w:cs="Times New Roman"/>
          <w:color w:val="000000"/>
        </w:rPr>
        <w:t>Touching</w:t>
      </w:r>
      <w:r w:rsidR="002F6115">
        <w:rPr>
          <w:rFonts w:ascii="Times New Roman" w:hAnsi="Times New Roman" w:cs="Times New Roman"/>
          <w:color w:val="000000"/>
        </w:rPr>
        <w:t xml:space="preserve"> each of these keys caused Shopping to inform the user of its purpose.</w:t>
      </w:r>
    </w:p>
    <w:p w14:paraId="42348C51" w14:textId="18B128FC" w:rsidR="00497772" w:rsidRPr="00497772" w:rsidRDefault="00497772" w:rsidP="00747178">
      <w:pPr>
        <w:spacing w:line="360" w:lineRule="auto"/>
        <w:ind w:firstLine="720"/>
        <w:rPr>
          <w:rFonts w:ascii="Times New Roman" w:hAnsi="Times New Roman" w:cs="Times New Roman"/>
        </w:rPr>
      </w:pPr>
      <w:r w:rsidRPr="00497772">
        <w:rPr>
          <w:rFonts w:ascii="Times New Roman" w:hAnsi="Times New Roman" w:cs="Times New Roman"/>
          <w:color w:val="000000"/>
        </w:rPr>
        <w:t xml:space="preserve">Since product pages only included detailed information about that particular product, </w:t>
      </w:r>
      <w:r w:rsidR="0079571F">
        <w:rPr>
          <w:rFonts w:ascii="Times New Roman" w:hAnsi="Times New Roman" w:cs="Times New Roman"/>
          <w:color w:val="000000"/>
        </w:rPr>
        <w:t>touching</w:t>
      </w:r>
      <w:r w:rsidRPr="00497772">
        <w:rPr>
          <w:rFonts w:ascii="Times New Roman" w:hAnsi="Times New Roman" w:cs="Times New Roman"/>
          <w:color w:val="000000"/>
        </w:rPr>
        <w:t xml:space="preserve"> </w:t>
      </w:r>
      <w:r w:rsidR="008149CF">
        <w:rPr>
          <w:rFonts w:ascii="Times New Roman" w:hAnsi="Times New Roman" w:cs="Times New Roman"/>
          <w:color w:val="000000"/>
        </w:rPr>
        <w:t>keys in the Q-Y row</w:t>
      </w:r>
      <w:r w:rsidRPr="00497772">
        <w:rPr>
          <w:rFonts w:ascii="Times New Roman" w:hAnsi="Times New Roman" w:cs="Times New Roman"/>
          <w:color w:val="000000"/>
        </w:rPr>
        <w:t xml:space="preserve"> </w:t>
      </w:r>
      <w:r w:rsidR="00941F6A">
        <w:rPr>
          <w:rFonts w:ascii="Times New Roman" w:hAnsi="Times New Roman" w:cs="Times New Roman"/>
          <w:color w:val="000000"/>
        </w:rPr>
        <w:t>caused</w:t>
      </w:r>
      <w:r w:rsidRPr="00497772">
        <w:rPr>
          <w:rFonts w:ascii="Times New Roman" w:hAnsi="Times New Roman" w:cs="Times New Roman"/>
          <w:color w:val="000000"/>
        </w:rPr>
        <w:t xml:space="preserve"> Shopping to read information to a participant, but pressing a key did not activate anything. However, product pages retained the side menu, so </w:t>
      </w:r>
      <w:r w:rsidR="00220C40">
        <w:rPr>
          <w:rFonts w:ascii="Times New Roman" w:hAnsi="Times New Roman" w:cs="Times New Roman"/>
          <w:color w:val="000000"/>
        </w:rPr>
        <w:t>touching</w:t>
      </w:r>
      <w:r w:rsidRPr="00497772">
        <w:rPr>
          <w:rFonts w:ascii="Times New Roman" w:hAnsi="Times New Roman" w:cs="Times New Roman"/>
          <w:color w:val="000000"/>
        </w:rPr>
        <w:t xml:space="preserve"> and pressing of number keys remained the same. </w:t>
      </w:r>
    </w:p>
    <w:p w14:paraId="07866C2E" w14:textId="646B6BA7" w:rsidR="00497772" w:rsidRDefault="00E2292C" w:rsidP="00747178">
      <w:pPr>
        <w:spacing w:line="360" w:lineRule="auto"/>
        <w:ind w:firstLine="720"/>
        <w:rPr>
          <w:rFonts w:ascii="Times New Roman" w:hAnsi="Times New Roman" w:cs="Times New Roman"/>
          <w:color w:val="000000"/>
        </w:rPr>
      </w:pPr>
      <w:r w:rsidRPr="00497772">
        <w:rPr>
          <w:rFonts w:ascii="Times New Roman" w:hAnsi="Times New Roman" w:cs="Times New Roman"/>
          <w:color w:val="000000"/>
        </w:rPr>
        <w:t xml:space="preserve">Pressing the Shift key accessed </w:t>
      </w:r>
      <w:r>
        <w:rPr>
          <w:rFonts w:ascii="Times New Roman" w:hAnsi="Times New Roman" w:cs="Times New Roman"/>
          <w:color w:val="000000"/>
        </w:rPr>
        <w:t xml:space="preserve">Shopping’s </w:t>
      </w:r>
      <w:r w:rsidRPr="00497772">
        <w:rPr>
          <w:rFonts w:ascii="Times New Roman" w:hAnsi="Times New Roman" w:cs="Times New Roman"/>
          <w:color w:val="000000"/>
        </w:rPr>
        <w:t>search</w:t>
      </w:r>
      <w:r>
        <w:rPr>
          <w:rFonts w:ascii="Times New Roman" w:hAnsi="Times New Roman" w:cs="Times New Roman"/>
          <w:color w:val="000000"/>
        </w:rPr>
        <w:t xml:space="preserve"> bar</w:t>
      </w:r>
      <w:r w:rsidR="00497772" w:rsidRPr="00497772">
        <w:rPr>
          <w:rFonts w:ascii="Times New Roman" w:hAnsi="Times New Roman" w:cs="Times New Roman"/>
          <w:color w:val="000000"/>
        </w:rPr>
        <w:t xml:space="preserve">. Once a participant focused on the search bar, all </w:t>
      </w:r>
      <w:r w:rsidR="005A422E">
        <w:rPr>
          <w:rFonts w:ascii="Times New Roman" w:hAnsi="Times New Roman" w:cs="Times New Roman"/>
          <w:color w:val="000000"/>
        </w:rPr>
        <w:t>touch</w:t>
      </w:r>
      <w:r w:rsidR="00497772" w:rsidRPr="00497772">
        <w:rPr>
          <w:rFonts w:ascii="Times New Roman" w:hAnsi="Times New Roman" w:cs="Times New Roman"/>
          <w:color w:val="000000"/>
        </w:rPr>
        <w:t xml:space="preserve"> and press interactions were disabled to prevent confusion while typing; otherwise, the application would constantly read product information and visit product pages as a participant typed. Instead, Shopping read </w:t>
      </w:r>
      <w:r w:rsidR="00071C33">
        <w:rPr>
          <w:rFonts w:ascii="Times New Roman" w:hAnsi="Times New Roman" w:cs="Times New Roman"/>
          <w:color w:val="000000"/>
        </w:rPr>
        <w:t xml:space="preserve">aloud </w:t>
      </w:r>
      <w:r w:rsidR="00497772" w:rsidRPr="00497772">
        <w:rPr>
          <w:rFonts w:ascii="Times New Roman" w:hAnsi="Times New Roman" w:cs="Times New Roman"/>
          <w:color w:val="000000"/>
        </w:rPr>
        <w:t xml:space="preserve">each key typed by the participant. Participants could press Shift again to exit the search bar, or </w:t>
      </w:r>
      <w:proofErr w:type="gramStart"/>
      <w:r w:rsidR="00497772" w:rsidRPr="00497772">
        <w:rPr>
          <w:rFonts w:ascii="Times New Roman" w:hAnsi="Times New Roman" w:cs="Times New Roman"/>
          <w:color w:val="000000"/>
        </w:rPr>
        <w:t>Enter</w:t>
      </w:r>
      <w:proofErr w:type="gramEnd"/>
      <w:r w:rsidR="00497772" w:rsidRPr="00497772">
        <w:rPr>
          <w:rFonts w:ascii="Times New Roman" w:hAnsi="Times New Roman" w:cs="Times New Roman"/>
          <w:color w:val="000000"/>
        </w:rPr>
        <w:t xml:space="preserve"> to filter products by that particular query.</w:t>
      </w:r>
      <w:r w:rsidR="002F6115">
        <w:rPr>
          <w:rFonts w:ascii="Times New Roman" w:hAnsi="Times New Roman" w:cs="Times New Roman"/>
          <w:color w:val="000000"/>
        </w:rPr>
        <w:t xml:space="preserve"> </w:t>
      </w:r>
    </w:p>
    <w:p w14:paraId="04BFCDA5" w14:textId="77777777" w:rsidR="007F6014" w:rsidRPr="0042499D" w:rsidRDefault="007F6014" w:rsidP="00747178">
      <w:pPr>
        <w:spacing w:line="360" w:lineRule="auto"/>
        <w:ind w:firstLine="720"/>
        <w:rPr>
          <w:rFonts w:ascii="Times New Roman" w:hAnsi="Times New Roman" w:cs="Times New Roman"/>
        </w:rPr>
      </w:pPr>
    </w:p>
    <w:p w14:paraId="144B2423" w14:textId="080DC43B" w:rsidR="00497772" w:rsidRDefault="0042499D" w:rsidP="00747178">
      <w:pPr>
        <w:spacing w:line="360" w:lineRule="auto"/>
        <w:rPr>
          <w:rFonts w:ascii="Times New Roman" w:hAnsi="Times New Roman" w:cs="Times New Roman"/>
          <w:b/>
          <w:bCs/>
          <w:color w:val="000000"/>
        </w:rPr>
      </w:pPr>
      <w:r>
        <w:rPr>
          <w:rFonts w:ascii="Times New Roman" w:hAnsi="Times New Roman" w:cs="Times New Roman"/>
          <w:b/>
          <w:bCs/>
          <w:color w:val="000000"/>
        </w:rPr>
        <w:t>EXPERIMENT METHOD</w:t>
      </w:r>
    </w:p>
    <w:p w14:paraId="4DA9C38D" w14:textId="77777777" w:rsidR="007F6014" w:rsidRPr="0042499D" w:rsidRDefault="007F6014" w:rsidP="00747178">
      <w:pPr>
        <w:spacing w:line="360" w:lineRule="auto"/>
        <w:rPr>
          <w:rFonts w:ascii="Times New Roman" w:hAnsi="Times New Roman" w:cs="Times New Roman"/>
          <w:b/>
          <w:bCs/>
          <w:color w:val="000000"/>
        </w:rPr>
      </w:pPr>
    </w:p>
    <w:p w14:paraId="21B61A0C" w14:textId="77777777" w:rsidR="00497772" w:rsidRPr="00497772" w:rsidRDefault="00497772" w:rsidP="00747178">
      <w:pPr>
        <w:spacing w:line="360" w:lineRule="auto"/>
        <w:rPr>
          <w:rFonts w:ascii="Times New Roman" w:hAnsi="Times New Roman" w:cs="Times New Roman"/>
        </w:rPr>
      </w:pPr>
      <w:r w:rsidRPr="00497772">
        <w:rPr>
          <w:rFonts w:ascii="Times New Roman" w:hAnsi="Times New Roman" w:cs="Times New Roman"/>
          <w:b/>
          <w:bCs/>
          <w:color w:val="000000"/>
        </w:rPr>
        <w:t>Participants and Apparatus</w:t>
      </w:r>
    </w:p>
    <w:p w14:paraId="62121533" w14:textId="0634F34E" w:rsidR="00497772" w:rsidRDefault="00497772" w:rsidP="00747178">
      <w:pPr>
        <w:spacing w:line="360" w:lineRule="auto"/>
        <w:ind w:firstLine="720"/>
        <w:rPr>
          <w:rFonts w:ascii="Times New Roman" w:hAnsi="Times New Roman" w:cs="Times New Roman"/>
          <w:color w:val="000000"/>
        </w:rPr>
      </w:pPr>
      <w:r w:rsidRPr="00497772">
        <w:rPr>
          <w:rFonts w:ascii="Times New Roman" w:hAnsi="Times New Roman" w:cs="Times New Roman"/>
          <w:color w:val="000000"/>
        </w:rPr>
        <w:t xml:space="preserve">We </w:t>
      </w:r>
      <w:r w:rsidR="00E2292C">
        <w:rPr>
          <w:rFonts w:ascii="Times New Roman" w:hAnsi="Times New Roman" w:cs="Times New Roman"/>
          <w:color w:val="000000"/>
        </w:rPr>
        <w:t xml:space="preserve">ran </w:t>
      </w:r>
      <w:r w:rsidR="00160144">
        <w:rPr>
          <w:rFonts w:ascii="Times New Roman" w:hAnsi="Times New Roman" w:cs="Times New Roman"/>
          <w:color w:val="000000"/>
        </w:rPr>
        <w:t xml:space="preserve">the study </w:t>
      </w:r>
      <w:r w:rsidR="00E2292C">
        <w:rPr>
          <w:rFonts w:ascii="Times New Roman" w:hAnsi="Times New Roman" w:cs="Times New Roman"/>
          <w:color w:val="000000"/>
        </w:rPr>
        <w:t>with</w:t>
      </w:r>
      <w:r w:rsidR="0072767F">
        <w:rPr>
          <w:rFonts w:ascii="Times New Roman" w:hAnsi="Times New Roman" w:cs="Times New Roman"/>
          <w:color w:val="000000"/>
        </w:rPr>
        <w:t xml:space="preserve"> five</w:t>
      </w:r>
      <w:r w:rsidRPr="00497772">
        <w:rPr>
          <w:rFonts w:ascii="Times New Roman" w:hAnsi="Times New Roman" w:cs="Times New Roman"/>
          <w:color w:val="000000"/>
        </w:rPr>
        <w:t xml:space="preserve"> </w:t>
      </w:r>
      <w:r w:rsidR="0072767F">
        <w:rPr>
          <w:rFonts w:ascii="Times New Roman" w:hAnsi="Times New Roman" w:cs="Times New Roman"/>
          <w:color w:val="000000"/>
        </w:rPr>
        <w:t xml:space="preserve">female </w:t>
      </w:r>
      <w:r w:rsidRPr="00497772">
        <w:rPr>
          <w:rFonts w:ascii="Times New Roman" w:hAnsi="Times New Roman" w:cs="Times New Roman"/>
          <w:color w:val="000000"/>
        </w:rPr>
        <w:t>participants</w:t>
      </w:r>
      <w:r w:rsidR="0072767F">
        <w:rPr>
          <w:rFonts w:ascii="Times New Roman" w:hAnsi="Times New Roman" w:cs="Times New Roman"/>
          <w:color w:val="000000"/>
        </w:rPr>
        <w:t xml:space="preserve"> aged 24 to 61</w:t>
      </w:r>
      <w:r w:rsidRPr="00497772">
        <w:rPr>
          <w:rFonts w:ascii="Times New Roman" w:hAnsi="Times New Roman" w:cs="Times New Roman"/>
          <w:color w:val="000000"/>
        </w:rPr>
        <w:t xml:space="preserve"> w</w:t>
      </w:r>
      <w:r w:rsidR="0072767F">
        <w:rPr>
          <w:rFonts w:ascii="Times New Roman" w:hAnsi="Times New Roman" w:cs="Times New Roman"/>
          <w:color w:val="000000"/>
        </w:rPr>
        <w:t>ith varying degrees of blindness</w:t>
      </w:r>
      <w:r w:rsidRPr="00497772">
        <w:rPr>
          <w:rFonts w:ascii="Times New Roman" w:hAnsi="Times New Roman" w:cs="Times New Roman"/>
          <w:color w:val="000000"/>
        </w:rPr>
        <w:t xml:space="preserve">. </w:t>
      </w:r>
      <w:r w:rsidR="0072767F">
        <w:rPr>
          <w:rFonts w:ascii="Times New Roman" w:hAnsi="Times New Roman" w:cs="Times New Roman"/>
          <w:color w:val="000000"/>
        </w:rPr>
        <w:t xml:space="preserve">Four of the five have congenital blindness; the other has </w:t>
      </w:r>
      <w:r w:rsidR="0072767F">
        <w:rPr>
          <w:rFonts w:ascii="Times New Roman" w:hAnsi="Times New Roman" w:cs="Times New Roman"/>
          <w:i/>
          <w:color w:val="000000"/>
        </w:rPr>
        <w:t xml:space="preserve">retinitis </w:t>
      </w:r>
      <w:proofErr w:type="spellStart"/>
      <w:r w:rsidR="0072767F">
        <w:rPr>
          <w:rFonts w:ascii="Times New Roman" w:hAnsi="Times New Roman" w:cs="Times New Roman"/>
          <w:i/>
          <w:color w:val="000000"/>
        </w:rPr>
        <w:t>pigmentosa</w:t>
      </w:r>
      <w:proofErr w:type="spellEnd"/>
      <w:r w:rsidR="0072767F">
        <w:rPr>
          <w:rFonts w:ascii="Times New Roman" w:hAnsi="Times New Roman" w:cs="Times New Roman"/>
          <w:color w:val="000000"/>
        </w:rPr>
        <w:t xml:space="preserve">, a hereditary disorder. </w:t>
      </w:r>
      <w:r w:rsidRPr="00497772">
        <w:rPr>
          <w:rFonts w:ascii="Times New Roman" w:hAnsi="Times New Roman" w:cs="Times New Roman"/>
          <w:color w:val="000000"/>
        </w:rPr>
        <w:t xml:space="preserve">Instructions for the study were read aloud. Participants wore the right-handed Fingers glove and sat approximately two feet from a laptop, with a hand resting on the keyboard. The Fingers tracking system was placed behind the laptop with the </w:t>
      </w:r>
      <w:proofErr w:type="spellStart"/>
      <w:r w:rsidRPr="00497772">
        <w:rPr>
          <w:rFonts w:ascii="Times New Roman" w:hAnsi="Times New Roman" w:cs="Times New Roman"/>
          <w:color w:val="000000"/>
        </w:rPr>
        <w:t>Wiimotes</w:t>
      </w:r>
      <w:proofErr w:type="spellEnd"/>
      <w:r w:rsidRPr="00497772">
        <w:rPr>
          <w:rFonts w:ascii="Times New Roman" w:hAnsi="Times New Roman" w:cs="Times New Roman"/>
          <w:color w:val="000000"/>
        </w:rPr>
        <w:t xml:space="preserve"> facing downward in order to sense the glove’s infrared light emitter. </w:t>
      </w:r>
    </w:p>
    <w:p w14:paraId="6AC4335F" w14:textId="132DC7C1" w:rsidR="00497772" w:rsidRPr="0042499D" w:rsidRDefault="00987148" w:rsidP="00747178">
      <w:pPr>
        <w:spacing w:line="360" w:lineRule="auto"/>
        <w:rPr>
          <w:rFonts w:ascii="Times New Roman" w:hAnsi="Times New Roman" w:cs="Times New Roman"/>
          <w:color w:val="000000"/>
        </w:rPr>
      </w:pPr>
      <w:r w:rsidRPr="00987148">
        <w:rPr>
          <w:rFonts w:ascii="Times New Roman" w:hAnsi="Times New Roman" w:cs="Times New Roman"/>
          <w:color w:val="000000"/>
          <w:highlight w:val="yellow"/>
        </w:rPr>
        <w:t>[</w:t>
      </w:r>
      <w:proofErr w:type="gramStart"/>
      <w:r w:rsidRPr="00987148">
        <w:rPr>
          <w:rFonts w:ascii="Times New Roman" w:hAnsi="Times New Roman" w:cs="Times New Roman"/>
          <w:color w:val="000000"/>
          <w:highlight w:val="yellow"/>
        </w:rPr>
        <w:t>insert</w:t>
      </w:r>
      <w:proofErr w:type="gramEnd"/>
      <w:r w:rsidRPr="00987148">
        <w:rPr>
          <w:rFonts w:ascii="Times New Roman" w:hAnsi="Times New Roman" w:cs="Times New Roman"/>
          <w:color w:val="000000"/>
          <w:highlight w:val="yellow"/>
        </w:rPr>
        <w:t xml:space="preserve"> image of </w:t>
      </w:r>
      <w:proofErr w:type="spellStart"/>
      <w:r w:rsidRPr="00987148">
        <w:rPr>
          <w:rFonts w:ascii="Times New Roman" w:hAnsi="Times New Roman" w:cs="Times New Roman"/>
          <w:color w:val="000000"/>
          <w:highlight w:val="yellow"/>
        </w:rPr>
        <w:t>Wiimote</w:t>
      </w:r>
      <w:proofErr w:type="spellEnd"/>
      <w:r w:rsidRPr="00987148">
        <w:rPr>
          <w:rFonts w:ascii="Times New Roman" w:hAnsi="Times New Roman" w:cs="Times New Roman"/>
          <w:color w:val="000000"/>
          <w:highlight w:val="yellow"/>
        </w:rPr>
        <w:t xml:space="preserve"> setup]</w:t>
      </w:r>
    </w:p>
    <w:p w14:paraId="03F3A84B" w14:textId="77777777" w:rsidR="00497772" w:rsidRPr="00497772" w:rsidRDefault="00497772" w:rsidP="00747178">
      <w:pPr>
        <w:spacing w:line="360" w:lineRule="auto"/>
        <w:rPr>
          <w:rFonts w:ascii="Times New Roman" w:hAnsi="Times New Roman" w:cs="Times New Roman"/>
        </w:rPr>
      </w:pPr>
      <w:r w:rsidRPr="00497772">
        <w:rPr>
          <w:rFonts w:ascii="Times New Roman" w:hAnsi="Times New Roman" w:cs="Times New Roman"/>
          <w:b/>
          <w:bCs/>
          <w:color w:val="000000"/>
        </w:rPr>
        <w:t>Procedure and Design</w:t>
      </w:r>
    </w:p>
    <w:p w14:paraId="358C0490" w14:textId="2316CA03" w:rsidR="00497772" w:rsidRPr="00497772" w:rsidRDefault="00497772" w:rsidP="00747178">
      <w:pPr>
        <w:spacing w:line="360" w:lineRule="auto"/>
        <w:rPr>
          <w:rFonts w:ascii="Times New Roman" w:hAnsi="Times New Roman" w:cs="Times New Roman"/>
        </w:rPr>
      </w:pPr>
      <w:r w:rsidRPr="00497772">
        <w:rPr>
          <w:rFonts w:ascii="Times New Roman" w:hAnsi="Times New Roman" w:cs="Times New Roman"/>
          <w:color w:val="000000"/>
        </w:rPr>
        <w:tab/>
        <w:t>The study required participants to comple</w:t>
      </w:r>
      <w:r w:rsidR="001F2474">
        <w:rPr>
          <w:rFonts w:ascii="Times New Roman" w:hAnsi="Times New Roman" w:cs="Times New Roman"/>
          <w:color w:val="000000"/>
        </w:rPr>
        <w:t>te a series of four tasks twice:</w:t>
      </w:r>
      <w:r w:rsidRPr="00497772">
        <w:rPr>
          <w:rFonts w:ascii="Times New Roman" w:hAnsi="Times New Roman" w:cs="Times New Roman"/>
          <w:color w:val="000000"/>
        </w:rPr>
        <w:t xml:space="preserve"> once using Fingers, and once using </w:t>
      </w:r>
      <w:r w:rsidR="00D14D47">
        <w:rPr>
          <w:rFonts w:ascii="Times New Roman" w:hAnsi="Times New Roman" w:cs="Times New Roman"/>
          <w:color w:val="000000"/>
        </w:rPr>
        <w:t>VoiceOver</w:t>
      </w:r>
      <w:r w:rsidRPr="00497772">
        <w:rPr>
          <w:rFonts w:ascii="Times New Roman" w:hAnsi="Times New Roman" w:cs="Times New Roman"/>
          <w:color w:val="000000"/>
        </w:rPr>
        <w:t xml:space="preserve">. A video camera capturing participants’ hands and the keyboard was set up. Before beginning any tasks, participants were given the opportunity to navigate around the shopping application in order to develop some familiarity with Fingers while the researchers took notes on their style of use. </w:t>
      </w:r>
    </w:p>
    <w:p w14:paraId="5797CE72" w14:textId="77777777" w:rsidR="00497772" w:rsidRPr="00497772" w:rsidRDefault="00497772" w:rsidP="00747178">
      <w:pPr>
        <w:spacing w:line="360" w:lineRule="auto"/>
        <w:ind w:firstLine="720"/>
        <w:rPr>
          <w:rFonts w:ascii="Times New Roman" w:hAnsi="Times New Roman" w:cs="Times New Roman"/>
        </w:rPr>
      </w:pPr>
      <w:r w:rsidRPr="00497772">
        <w:rPr>
          <w:rFonts w:ascii="Times New Roman" w:hAnsi="Times New Roman" w:cs="Times New Roman"/>
          <w:color w:val="000000"/>
        </w:rPr>
        <w:t xml:space="preserve">The four tasks were designed to both emulate normal shopping website use cases as well as fully explore the range of interactions supported by Shopping. </w:t>
      </w:r>
    </w:p>
    <w:p w14:paraId="71CE1F3F" w14:textId="016F656B" w:rsidR="00497772" w:rsidRPr="00497772" w:rsidRDefault="00497772" w:rsidP="00747178">
      <w:pPr>
        <w:spacing w:line="360" w:lineRule="auto"/>
        <w:ind w:firstLine="720"/>
        <w:rPr>
          <w:rFonts w:ascii="Times New Roman" w:hAnsi="Times New Roman" w:cs="Times New Roman"/>
        </w:rPr>
      </w:pPr>
      <w:r w:rsidRPr="0042499D">
        <w:rPr>
          <w:rFonts w:ascii="Times New Roman" w:hAnsi="Times New Roman" w:cs="Times New Roman"/>
          <w:b/>
          <w:iCs/>
          <w:color w:val="000000"/>
        </w:rPr>
        <w:t xml:space="preserve">Task </w:t>
      </w:r>
      <w:r w:rsidR="0042499D">
        <w:rPr>
          <w:rFonts w:ascii="Times New Roman" w:hAnsi="Times New Roman" w:cs="Times New Roman"/>
          <w:b/>
          <w:iCs/>
          <w:color w:val="000000"/>
        </w:rPr>
        <w:t>1:</w:t>
      </w:r>
      <w:r w:rsidR="0042499D">
        <w:rPr>
          <w:rFonts w:ascii="Times New Roman" w:hAnsi="Times New Roman" w:cs="Times New Roman"/>
        </w:rPr>
        <w:t xml:space="preserve"> </w:t>
      </w:r>
      <w:r w:rsidRPr="00497772">
        <w:rPr>
          <w:rFonts w:ascii="Times New Roman" w:hAnsi="Times New Roman" w:cs="Times New Roman"/>
          <w:color w:val="000000"/>
        </w:rPr>
        <w:t>Search for the word “apple”, listen to three products, and go to the page of the third product.</w:t>
      </w:r>
    </w:p>
    <w:p w14:paraId="707A1F4E" w14:textId="1267E69F" w:rsidR="00497772" w:rsidRPr="0042499D" w:rsidRDefault="00497772" w:rsidP="00747178">
      <w:pPr>
        <w:spacing w:line="360" w:lineRule="auto"/>
        <w:rPr>
          <w:rFonts w:ascii="Times New Roman" w:hAnsi="Times New Roman" w:cs="Times New Roman"/>
          <w:b/>
        </w:rPr>
      </w:pPr>
      <w:r w:rsidRPr="00497772">
        <w:rPr>
          <w:rFonts w:ascii="Times New Roman" w:hAnsi="Times New Roman" w:cs="Times New Roman"/>
          <w:color w:val="000000"/>
        </w:rPr>
        <w:tab/>
      </w:r>
      <w:r w:rsidRPr="0042499D">
        <w:rPr>
          <w:rFonts w:ascii="Times New Roman" w:hAnsi="Times New Roman" w:cs="Times New Roman"/>
          <w:b/>
          <w:iCs/>
          <w:color w:val="000000"/>
        </w:rPr>
        <w:t>Task 2</w:t>
      </w:r>
      <w:r w:rsidR="0042499D">
        <w:rPr>
          <w:rFonts w:ascii="Times New Roman" w:hAnsi="Times New Roman" w:cs="Times New Roman"/>
          <w:b/>
          <w:iCs/>
          <w:color w:val="000000"/>
        </w:rPr>
        <w:t>:</w:t>
      </w:r>
      <w:r w:rsidR="0042499D">
        <w:rPr>
          <w:rFonts w:ascii="Times New Roman" w:hAnsi="Times New Roman" w:cs="Times New Roman"/>
          <w:b/>
        </w:rPr>
        <w:t xml:space="preserve"> </w:t>
      </w:r>
      <w:r w:rsidRPr="00497772">
        <w:rPr>
          <w:rFonts w:ascii="Times New Roman" w:hAnsi="Times New Roman" w:cs="Times New Roman"/>
          <w:color w:val="000000"/>
        </w:rPr>
        <w:t>Type “dog” into the search bar,</w:t>
      </w:r>
      <w:r w:rsidR="0072767F">
        <w:rPr>
          <w:rFonts w:ascii="Times New Roman" w:hAnsi="Times New Roman" w:cs="Times New Roman"/>
          <w:color w:val="000000"/>
        </w:rPr>
        <w:t xml:space="preserve"> but instead of searching, </w:t>
      </w:r>
      <w:proofErr w:type="gramStart"/>
      <w:r w:rsidR="0072767F">
        <w:rPr>
          <w:rFonts w:ascii="Times New Roman" w:hAnsi="Times New Roman" w:cs="Times New Roman"/>
          <w:color w:val="000000"/>
        </w:rPr>
        <w:t>go</w:t>
      </w:r>
      <w:proofErr w:type="gramEnd"/>
      <w:r w:rsidR="0072767F">
        <w:rPr>
          <w:rFonts w:ascii="Times New Roman" w:hAnsi="Times New Roman" w:cs="Times New Roman"/>
          <w:color w:val="000000"/>
        </w:rPr>
        <w:t xml:space="preserve"> </w:t>
      </w:r>
      <w:r w:rsidRPr="00497772">
        <w:rPr>
          <w:rFonts w:ascii="Times New Roman" w:hAnsi="Times New Roman" w:cs="Times New Roman"/>
          <w:color w:val="000000"/>
        </w:rPr>
        <w:t>the “Accessories” category and then go back a page.</w:t>
      </w:r>
    </w:p>
    <w:p w14:paraId="36386FE1" w14:textId="604D16B6" w:rsidR="00497772" w:rsidRPr="0042499D" w:rsidRDefault="00497772" w:rsidP="00747178">
      <w:pPr>
        <w:spacing w:line="360" w:lineRule="auto"/>
        <w:rPr>
          <w:rFonts w:ascii="Times New Roman" w:hAnsi="Times New Roman" w:cs="Times New Roman"/>
          <w:b/>
        </w:rPr>
      </w:pPr>
      <w:r w:rsidRPr="00497772">
        <w:rPr>
          <w:rFonts w:ascii="Times New Roman" w:hAnsi="Times New Roman" w:cs="Times New Roman"/>
          <w:color w:val="000000"/>
        </w:rPr>
        <w:tab/>
      </w:r>
      <w:r w:rsidRPr="0042499D">
        <w:rPr>
          <w:rFonts w:ascii="Times New Roman" w:hAnsi="Times New Roman" w:cs="Times New Roman"/>
          <w:b/>
          <w:iCs/>
          <w:color w:val="000000"/>
        </w:rPr>
        <w:t>Task 3</w:t>
      </w:r>
      <w:r w:rsidR="0042499D">
        <w:rPr>
          <w:rFonts w:ascii="Times New Roman" w:hAnsi="Times New Roman" w:cs="Times New Roman"/>
          <w:b/>
          <w:iCs/>
          <w:color w:val="000000"/>
        </w:rPr>
        <w:t>:</w:t>
      </w:r>
      <w:r w:rsidR="0042499D">
        <w:rPr>
          <w:rFonts w:ascii="Times New Roman" w:hAnsi="Times New Roman" w:cs="Times New Roman"/>
          <w:b/>
        </w:rPr>
        <w:t xml:space="preserve"> </w:t>
      </w:r>
      <w:r w:rsidRPr="00497772">
        <w:rPr>
          <w:rFonts w:ascii="Times New Roman" w:hAnsi="Times New Roman" w:cs="Times New Roman"/>
          <w:color w:val="000000"/>
        </w:rPr>
        <w:t>Listen to two products, go to the page of the second one, and find its category or categories.</w:t>
      </w:r>
    </w:p>
    <w:p w14:paraId="13D53C4F" w14:textId="2BFC09D4" w:rsidR="00497772" w:rsidRPr="0042499D" w:rsidRDefault="00497772" w:rsidP="00747178">
      <w:pPr>
        <w:spacing w:line="360" w:lineRule="auto"/>
        <w:rPr>
          <w:rFonts w:ascii="Times New Roman" w:hAnsi="Times New Roman" w:cs="Times New Roman"/>
          <w:b/>
        </w:rPr>
      </w:pPr>
      <w:r w:rsidRPr="00497772">
        <w:rPr>
          <w:rFonts w:ascii="Times New Roman" w:hAnsi="Times New Roman" w:cs="Times New Roman"/>
          <w:color w:val="000000"/>
        </w:rPr>
        <w:tab/>
      </w:r>
      <w:r w:rsidRPr="0042499D">
        <w:rPr>
          <w:rFonts w:ascii="Times New Roman" w:hAnsi="Times New Roman" w:cs="Times New Roman"/>
          <w:b/>
          <w:iCs/>
          <w:color w:val="000000"/>
        </w:rPr>
        <w:t>Task 4</w:t>
      </w:r>
      <w:r w:rsidR="0042499D">
        <w:rPr>
          <w:rFonts w:ascii="Times New Roman" w:hAnsi="Times New Roman" w:cs="Times New Roman"/>
          <w:b/>
          <w:iCs/>
          <w:color w:val="000000"/>
        </w:rPr>
        <w:t>:</w:t>
      </w:r>
      <w:r w:rsidR="0042499D">
        <w:rPr>
          <w:rFonts w:ascii="Times New Roman" w:hAnsi="Times New Roman" w:cs="Times New Roman"/>
          <w:b/>
        </w:rPr>
        <w:t xml:space="preserve"> </w:t>
      </w:r>
      <w:r w:rsidR="0042499D">
        <w:rPr>
          <w:rFonts w:ascii="Times New Roman" w:hAnsi="Times New Roman" w:cs="Times New Roman"/>
          <w:color w:val="000000"/>
        </w:rPr>
        <w:t xml:space="preserve">Go </w:t>
      </w:r>
      <w:r w:rsidRPr="00497772">
        <w:rPr>
          <w:rFonts w:ascii="Times New Roman" w:hAnsi="Times New Roman" w:cs="Times New Roman"/>
          <w:color w:val="000000"/>
        </w:rPr>
        <w:t>to the “Bath and Beauty” category, listen to the first product, go to the next page, and listen to that page’s first product.</w:t>
      </w:r>
    </w:p>
    <w:p w14:paraId="6BA487C0" w14:textId="77F558AE" w:rsidR="00497772" w:rsidRPr="007D7171" w:rsidRDefault="00497772" w:rsidP="00747178">
      <w:pPr>
        <w:spacing w:line="360" w:lineRule="auto"/>
        <w:rPr>
          <w:rFonts w:ascii="Times New Roman" w:hAnsi="Times New Roman" w:cs="Times New Roman"/>
        </w:rPr>
      </w:pPr>
      <w:r w:rsidRPr="00497772">
        <w:rPr>
          <w:rFonts w:ascii="Times New Roman" w:hAnsi="Times New Roman" w:cs="Times New Roman"/>
          <w:color w:val="000000"/>
        </w:rPr>
        <w:tab/>
        <w:t xml:space="preserve">After each participant completed the tasks using Fingers, </w:t>
      </w:r>
      <w:r w:rsidR="00537DDC">
        <w:rPr>
          <w:rFonts w:ascii="Times New Roman" w:hAnsi="Times New Roman" w:cs="Times New Roman"/>
          <w:color w:val="000000"/>
        </w:rPr>
        <w:t>she</w:t>
      </w:r>
      <w:r w:rsidRPr="00497772">
        <w:rPr>
          <w:rFonts w:ascii="Times New Roman" w:hAnsi="Times New Roman" w:cs="Times New Roman"/>
          <w:color w:val="000000"/>
        </w:rPr>
        <w:t xml:space="preserve"> opened a copy of the same shopping application sans Fingers interaction layer, and performed the tasks again using VoiceOver on a provided laptop. </w:t>
      </w:r>
      <w:r w:rsidR="0076376C">
        <w:rPr>
          <w:rFonts w:ascii="Times New Roman" w:hAnsi="Times New Roman" w:cs="Times New Roman"/>
          <w:color w:val="000000"/>
        </w:rPr>
        <w:t>Since most</w:t>
      </w:r>
      <w:r w:rsidRPr="00497772">
        <w:rPr>
          <w:rFonts w:ascii="Times New Roman" w:hAnsi="Times New Roman" w:cs="Times New Roman"/>
          <w:color w:val="000000"/>
        </w:rPr>
        <w:t xml:space="preserve"> participants were unfamiliar with VoiceOver, we walked them through an introduction to basic key commands. Participants were still required to press the grave accent key </w:t>
      </w:r>
      <w:r w:rsidR="00D14D47">
        <w:rPr>
          <w:rFonts w:ascii="Times New Roman" w:hAnsi="Times New Roman" w:cs="Times New Roman"/>
          <w:color w:val="000000"/>
        </w:rPr>
        <w:t xml:space="preserve">` </w:t>
      </w:r>
      <w:r w:rsidRPr="00497772">
        <w:rPr>
          <w:rFonts w:ascii="Times New Roman" w:hAnsi="Times New Roman" w:cs="Times New Roman"/>
          <w:color w:val="000000"/>
        </w:rPr>
        <w:t xml:space="preserve">to return to a previous page. </w:t>
      </w:r>
    </w:p>
    <w:p w14:paraId="21F8B1A2" w14:textId="77777777" w:rsidR="00497772" w:rsidRPr="00497772" w:rsidRDefault="00497772" w:rsidP="00747178">
      <w:pPr>
        <w:spacing w:line="360" w:lineRule="auto"/>
        <w:rPr>
          <w:rFonts w:ascii="Times New Roman" w:hAnsi="Times New Roman" w:cs="Times New Roman"/>
          <w:b/>
        </w:rPr>
      </w:pPr>
    </w:p>
    <w:p w14:paraId="2F14D7DB" w14:textId="3B823C0D" w:rsidR="007F6014" w:rsidRDefault="00DC65B1" w:rsidP="00126BF7">
      <w:pPr>
        <w:spacing w:line="360" w:lineRule="auto"/>
        <w:rPr>
          <w:ins w:id="0" w:author="Duncan McIsaac" w:date="2016-04-25T12:43:00Z"/>
          <w:rFonts w:ascii="Times New Roman" w:hAnsi="Times New Roman" w:cs="Times New Roman"/>
          <w:b/>
        </w:rPr>
      </w:pPr>
      <w:r>
        <w:rPr>
          <w:rFonts w:ascii="Times New Roman" w:hAnsi="Times New Roman" w:cs="Times New Roman"/>
          <w:b/>
        </w:rPr>
        <w:t>RESULTS AND ANALYSIS</w:t>
      </w:r>
    </w:p>
    <w:p w14:paraId="0E469317" w14:textId="77777777" w:rsidR="009B127D" w:rsidRDefault="009B127D" w:rsidP="00126BF7">
      <w:pPr>
        <w:spacing w:line="360" w:lineRule="auto"/>
        <w:rPr>
          <w:ins w:id="1" w:author="Duncan McIsaac" w:date="2016-04-26T11:53:00Z"/>
          <w:rFonts w:ascii="Times New Roman" w:hAnsi="Times New Roman" w:cs="Times New Roman"/>
          <w:b/>
        </w:rPr>
      </w:pPr>
    </w:p>
    <w:p w14:paraId="39D9225C" w14:textId="4C284D51" w:rsidR="00780594" w:rsidRDefault="002632F4" w:rsidP="00126BF7">
      <w:pPr>
        <w:spacing w:line="360" w:lineRule="auto"/>
        <w:rPr>
          <w:ins w:id="2" w:author="Duncan McIsaac" w:date="2016-04-26T11:53:00Z"/>
          <w:rFonts w:ascii="Times New Roman" w:hAnsi="Times New Roman" w:cs="Times New Roman"/>
          <w:b/>
        </w:rPr>
      </w:pPr>
      <w:ins w:id="3" w:author="Duncan McIsaac" w:date="2016-04-26T11:40:00Z">
        <w:r>
          <w:rPr>
            <w:rFonts w:ascii="Times New Roman" w:hAnsi="Times New Roman" w:cs="Times New Roman"/>
            <w:b/>
          </w:rPr>
          <w:t xml:space="preserve">We collected </w:t>
        </w:r>
      </w:ins>
      <w:ins w:id="4" w:author="Duncan McIsaac" w:date="2016-04-26T11:42:00Z">
        <w:r>
          <w:rPr>
            <w:rFonts w:ascii="Times New Roman" w:hAnsi="Times New Roman" w:cs="Times New Roman"/>
            <w:b/>
          </w:rPr>
          <w:t xml:space="preserve">both qualitative and quantitative data to </w:t>
        </w:r>
      </w:ins>
      <w:ins w:id="5" w:author="Duncan McIsaac" w:date="2016-04-26T11:46:00Z">
        <w:r w:rsidR="009B127D">
          <w:rPr>
            <w:rFonts w:ascii="Times New Roman" w:hAnsi="Times New Roman" w:cs="Times New Roman"/>
            <w:b/>
          </w:rPr>
          <w:t>record</w:t>
        </w:r>
      </w:ins>
      <w:ins w:id="6" w:author="Duncan McIsaac" w:date="2016-04-26T11:42:00Z">
        <w:r w:rsidR="009B127D">
          <w:rPr>
            <w:rFonts w:ascii="Times New Roman" w:hAnsi="Times New Roman" w:cs="Times New Roman"/>
            <w:b/>
          </w:rPr>
          <w:t xml:space="preserve"> each participant’s efficacy, behavior</w:t>
        </w:r>
      </w:ins>
      <w:ins w:id="7" w:author="Duncan McIsaac" w:date="2016-04-26T11:49:00Z">
        <w:r w:rsidR="009B127D">
          <w:rPr>
            <w:rFonts w:ascii="Times New Roman" w:hAnsi="Times New Roman" w:cs="Times New Roman"/>
            <w:b/>
          </w:rPr>
          <w:t xml:space="preserve"> and feedback</w:t>
        </w:r>
      </w:ins>
      <w:ins w:id="8" w:author="Duncan McIsaac" w:date="2016-04-26T11:42:00Z">
        <w:r>
          <w:rPr>
            <w:rFonts w:ascii="Times New Roman" w:hAnsi="Times New Roman" w:cs="Times New Roman"/>
            <w:b/>
          </w:rPr>
          <w:t xml:space="preserve"> using Fingers and VoiceOver</w:t>
        </w:r>
      </w:ins>
      <w:ins w:id="9" w:author="Duncan McIsaac" w:date="2016-04-26T11:46:00Z">
        <w:r w:rsidR="009B127D">
          <w:rPr>
            <w:rFonts w:ascii="Times New Roman" w:hAnsi="Times New Roman" w:cs="Times New Roman"/>
            <w:b/>
          </w:rPr>
          <w:t>.</w:t>
        </w:r>
      </w:ins>
      <w:ins w:id="10" w:author="Duncan McIsaac" w:date="2016-04-26T11:49:00Z">
        <w:r w:rsidR="009B127D">
          <w:rPr>
            <w:rFonts w:ascii="Times New Roman" w:hAnsi="Times New Roman" w:cs="Times New Roman"/>
            <w:b/>
          </w:rPr>
          <w:t xml:space="preserve"> </w:t>
        </w:r>
      </w:ins>
      <w:ins w:id="11" w:author="Duncan McIsaac" w:date="2016-04-26T11:51:00Z">
        <w:r w:rsidR="009B127D">
          <w:rPr>
            <w:rFonts w:ascii="Times New Roman" w:hAnsi="Times New Roman" w:cs="Times New Roman"/>
            <w:b/>
          </w:rPr>
          <w:t>The qualitative data consisted of audio and video recordings, and a post-survey. The quantitative data consisted of time per task and number of interactions per task.</w:t>
        </w:r>
      </w:ins>
    </w:p>
    <w:p w14:paraId="412AFE82" w14:textId="77777777" w:rsidR="00855310" w:rsidRDefault="00855310" w:rsidP="00126BF7">
      <w:pPr>
        <w:spacing w:line="360" w:lineRule="auto"/>
        <w:rPr>
          <w:rFonts w:ascii="Times New Roman" w:hAnsi="Times New Roman" w:cs="Times New Roman"/>
          <w:b/>
        </w:rPr>
      </w:pPr>
    </w:p>
    <w:p w14:paraId="25296003" w14:textId="77777777" w:rsidR="00126BF7" w:rsidRPr="006253EA" w:rsidRDefault="00126BF7" w:rsidP="00126BF7">
      <w:pPr>
        <w:spacing w:line="360" w:lineRule="auto"/>
        <w:rPr>
          <w:rFonts w:ascii="Times New Roman" w:hAnsi="Times New Roman" w:cs="Times New Roman"/>
        </w:rPr>
      </w:pPr>
      <w:r>
        <w:rPr>
          <w:rFonts w:ascii="Times New Roman" w:hAnsi="Times New Roman" w:cs="Times New Roman"/>
          <w:b/>
        </w:rPr>
        <w:t>Qualitative Results and Post-Survey</w:t>
      </w:r>
    </w:p>
    <w:p w14:paraId="3F551A92" w14:textId="6C6A76CE" w:rsidR="00126BF7" w:rsidRDefault="00855310" w:rsidP="00126BF7">
      <w:pPr>
        <w:spacing w:line="360" w:lineRule="auto"/>
        <w:ind w:firstLine="720"/>
        <w:rPr>
          <w:rFonts w:ascii="Times New Roman" w:hAnsi="Times New Roman" w:cs="Times New Roman"/>
        </w:rPr>
      </w:pPr>
      <w:ins w:id="12" w:author="Duncan McIsaac" w:date="2016-04-26T11:56:00Z">
        <w:r>
          <w:rPr>
            <w:rFonts w:ascii="Times New Roman" w:hAnsi="Times New Roman" w:cs="Times New Roman"/>
          </w:rPr>
          <w:t xml:space="preserve">Participants varied in their approach to using Fingers. Some exclusively navigated the keyboard with their right hand, whereas others used their left hand as a guide to identify keys. </w:t>
        </w:r>
      </w:ins>
      <w:del w:id="13" w:author="Duncan McIsaac" w:date="2016-04-26T13:15:00Z">
        <w:r w:rsidR="00126BF7" w:rsidDel="00247559">
          <w:rPr>
            <w:rFonts w:ascii="Times New Roman" w:hAnsi="Times New Roman" w:cs="Times New Roman"/>
          </w:rPr>
          <w:delText xml:space="preserve">We rotated the interaction layer’s representation of the product grid 90 degrees such that Q corresponded with the first product, A the second, Z the third, W the fourth, and so on. </w:delText>
        </w:r>
      </w:del>
      <w:del w:id="14" w:author="Duncan McIsaac" w:date="2016-04-26T13:16:00Z">
        <w:r w:rsidR="00126BF7" w:rsidDel="00247559">
          <w:rPr>
            <w:rFonts w:ascii="Times New Roman" w:hAnsi="Times New Roman" w:cs="Times New Roman"/>
          </w:rPr>
          <w:delText>Despite our instructions indicating this ordering of products</w:delText>
        </w:r>
      </w:del>
      <w:ins w:id="15" w:author="Duncan McIsaac" w:date="2016-04-26T13:18:00Z">
        <w:r w:rsidR="00247559">
          <w:rPr>
            <w:rFonts w:ascii="Times New Roman" w:hAnsi="Times New Roman" w:cs="Times New Roman"/>
          </w:rPr>
          <w:t>Every</w:t>
        </w:r>
      </w:ins>
      <w:del w:id="16" w:author="Duncan McIsaac" w:date="2016-04-26T13:18:00Z">
        <w:r w:rsidR="00126BF7" w:rsidDel="00247559">
          <w:rPr>
            <w:rFonts w:ascii="Times New Roman" w:hAnsi="Times New Roman" w:cs="Times New Roman"/>
          </w:rPr>
          <w:delText>, every</w:delText>
        </w:r>
      </w:del>
      <w:r w:rsidR="00126BF7">
        <w:rPr>
          <w:rFonts w:ascii="Times New Roman" w:hAnsi="Times New Roman" w:cs="Times New Roman"/>
        </w:rPr>
        <w:t xml:space="preserve"> participant fell into a pattern of tracing their finger across a row of keys instead of down a column to access sequential products. We hypothesized that since blind people lack spatial awareness of content on a page, our participants’ existing mental models would not impact their perceptions of where that content is located. However, it was clear that our workaround to fit more products within a keyboard by modifying the page layout was unintuitive. Interestingly, rotating the interaction layer’s representation of the sidebar 90 degrees such that number keys mapped to categories did not cause participants any confusion.  </w:t>
      </w:r>
    </w:p>
    <w:p w14:paraId="3EE937D1" w14:textId="77777777" w:rsidR="00126BF7" w:rsidRDefault="00126BF7" w:rsidP="00126BF7">
      <w:pPr>
        <w:spacing w:line="360" w:lineRule="auto"/>
        <w:ind w:firstLine="720"/>
        <w:rPr>
          <w:rFonts w:ascii="Times New Roman" w:hAnsi="Times New Roman" w:cs="Times New Roman"/>
        </w:rPr>
      </w:pPr>
      <w:r>
        <w:rPr>
          <w:rFonts w:ascii="Times New Roman" w:hAnsi="Times New Roman" w:cs="Times New Roman"/>
        </w:rPr>
        <w:t>After each participant completed the tasks using Fingers and VoiceOver, we asked her to rate her experience of using Fingers and VoiceOver on a Likert scale of 1 to 7. Participants rated their experience using Fingers at an average of 3.8, and their experience using VoiceOver at an average of 4.8. However, it is likely each participant would rate a similar experience using her screen reader of choice much higher.</w:t>
      </w:r>
    </w:p>
    <w:p w14:paraId="140F3288" w14:textId="77777777" w:rsidR="00126BF7" w:rsidRDefault="00126BF7" w:rsidP="00126BF7">
      <w:pPr>
        <w:spacing w:line="360" w:lineRule="auto"/>
        <w:rPr>
          <w:rFonts w:ascii="Times New Roman" w:hAnsi="Times New Roman" w:cs="Times New Roman"/>
        </w:rPr>
      </w:pPr>
      <w:r>
        <w:rPr>
          <w:rFonts w:ascii="Times New Roman" w:hAnsi="Times New Roman" w:cs="Times New Roman"/>
        </w:rPr>
        <w:tab/>
        <w:t>We then asked participants what they liked and did not like about the glove, and suggestions for improving this kind of interaction. Many participants enjoyed the novel aspects of Fingers, but did not necessarily consider it an ideal way to interact with the web. Some appreciated the shortcuts to go back and focus on search, as well as the haptic feedback provided by the shape of the keys. However, participants had negative comments regarding the accuracy of the finger tracking, how the glove’s material muffled the haptic feedback, and how the need to use their other hand to orient the gloved one felt like a waste of time. Participants’ suggestions for improvements closely mirrored their negative feedback.</w:t>
      </w:r>
    </w:p>
    <w:p w14:paraId="26124A93" w14:textId="77777777" w:rsidR="00126BF7" w:rsidRDefault="00126BF7" w:rsidP="00126BF7">
      <w:pPr>
        <w:spacing w:line="360" w:lineRule="auto"/>
        <w:rPr>
          <w:rFonts w:ascii="Times New Roman" w:hAnsi="Times New Roman" w:cs="Times New Roman"/>
        </w:rPr>
      </w:pPr>
      <w:r>
        <w:rPr>
          <w:rFonts w:ascii="Times New Roman" w:hAnsi="Times New Roman" w:cs="Times New Roman"/>
        </w:rPr>
        <w:tab/>
        <w:t>Some participants informed us they experienced difficulty learning how to use Fingers because they already had an idea or understanding of what purposes a keyboard and its keys serve. One participant became visibly fluste</w:t>
      </w:r>
      <w:bookmarkStart w:id="17" w:name="_GoBack"/>
      <w:bookmarkEnd w:id="17"/>
      <w:r>
        <w:rPr>
          <w:rFonts w:ascii="Times New Roman" w:hAnsi="Times New Roman" w:cs="Times New Roman"/>
        </w:rPr>
        <w:t xml:space="preserve">red because her mental model of how a keyboard works was so ingrained that she found herself unable to remember our directions and expressed confusion at how each Fingers interaction worked. Allocating more time for participants to explore and practice with Fingers may have mitigated these complaints, but such additional time was unavailable. </w:t>
      </w:r>
    </w:p>
    <w:p w14:paraId="4F846527" w14:textId="77777777" w:rsidR="00126BF7" w:rsidRPr="00DC65B1" w:rsidRDefault="00126BF7" w:rsidP="00747178">
      <w:pPr>
        <w:spacing w:line="360" w:lineRule="auto"/>
        <w:rPr>
          <w:rFonts w:ascii="Times New Roman" w:hAnsi="Times New Roman" w:cs="Times New Roman"/>
        </w:rPr>
      </w:pPr>
    </w:p>
    <w:p w14:paraId="0D0DDFA6" w14:textId="05B2DD1C" w:rsidR="004B3B47" w:rsidRDefault="00780594" w:rsidP="00747178">
      <w:pPr>
        <w:spacing w:line="360" w:lineRule="auto"/>
        <w:rPr>
          <w:rFonts w:ascii="Times New Roman" w:hAnsi="Times New Roman" w:cs="Times New Roman"/>
          <w:b/>
        </w:rPr>
      </w:pPr>
      <w:ins w:id="18" w:author="Duncan McIsaac" w:date="2016-04-25T12:43:00Z">
        <w:r>
          <w:rPr>
            <w:rFonts w:ascii="Times New Roman" w:hAnsi="Times New Roman" w:cs="Times New Roman"/>
            <w:b/>
          </w:rPr>
          <w:t xml:space="preserve">Individual </w:t>
        </w:r>
      </w:ins>
      <w:r w:rsidR="00537DDC">
        <w:rPr>
          <w:rFonts w:ascii="Times New Roman" w:hAnsi="Times New Roman" w:cs="Times New Roman"/>
          <w:b/>
        </w:rPr>
        <w:t xml:space="preserve">Participant </w:t>
      </w:r>
      <w:del w:id="19" w:author="Duncan McIsaac" w:date="2016-04-25T12:43:00Z">
        <w:r w:rsidR="00537DDC" w:rsidDel="00780594">
          <w:rPr>
            <w:rFonts w:ascii="Times New Roman" w:hAnsi="Times New Roman" w:cs="Times New Roman"/>
            <w:b/>
          </w:rPr>
          <w:delText>Results</w:delText>
        </w:r>
      </w:del>
      <w:ins w:id="20" w:author="Duncan McIsaac" w:date="2016-04-25T12:43:00Z">
        <w:r>
          <w:rPr>
            <w:rFonts w:ascii="Times New Roman" w:hAnsi="Times New Roman" w:cs="Times New Roman"/>
            <w:b/>
          </w:rPr>
          <w:t>Performance</w:t>
        </w:r>
      </w:ins>
    </w:p>
    <w:p w14:paraId="10C73695" w14:textId="77777777" w:rsidR="00C935AD" w:rsidRDefault="000B5138" w:rsidP="00126BF7">
      <w:pPr>
        <w:spacing w:line="360" w:lineRule="auto"/>
        <w:ind w:firstLine="720"/>
        <w:rPr>
          <w:rFonts w:ascii="Times New Roman" w:hAnsi="Times New Roman" w:cs="Times New Roman"/>
        </w:rPr>
      </w:pPr>
      <w:r>
        <w:rPr>
          <w:rFonts w:ascii="Times New Roman" w:hAnsi="Times New Roman" w:cs="Times New Roman"/>
        </w:rPr>
        <w:t>Given the small number of participants in our study, it is instructive to explore their performance one at a time. A</w:t>
      </w:r>
      <w:r w:rsidR="00853002">
        <w:rPr>
          <w:rFonts w:ascii="Times New Roman" w:hAnsi="Times New Roman" w:cs="Times New Roman"/>
        </w:rPr>
        <w:t>nalys</w:t>
      </w:r>
      <w:r w:rsidR="00B52D4C">
        <w:rPr>
          <w:rFonts w:ascii="Times New Roman" w:hAnsi="Times New Roman" w:cs="Times New Roman"/>
        </w:rPr>
        <w:t>e</w:t>
      </w:r>
      <w:r w:rsidR="00853002">
        <w:rPr>
          <w:rFonts w:ascii="Times New Roman" w:hAnsi="Times New Roman" w:cs="Times New Roman"/>
        </w:rPr>
        <w:t xml:space="preserve">s of individual participants’ results show interesting relationships on a case-by-case basis. </w:t>
      </w:r>
    </w:p>
    <w:p w14:paraId="00CD5BBF" w14:textId="18DA3223" w:rsidR="00853002" w:rsidRDefault="00C935AD" w:rsidP="00C935AD">
      <w:pPr>
        <w:spacing w:line="360" w:lineRule="auto"/>
        <w:rPr>
          <w:rFonts w:ascii="Times New Roman" w:hAnsi="Times New Roman" w:cs="Times New Roman"/>
        </w:rPr>
      </w:pPr>
      <w:r>
        <w:rPr>
          <w:noProof/>
        </w:rPr>
        <w:drawing>
          <wp:inline distT="0" distB="0" distL="0" distR="0" wp14:anchorId="7CFCDF4A" wp14:editId="141A1796">
            <wp:extent cx="5374197" cy="3224024"/>
            <wp:effectExtent l="0" t="0" r="36195" b="2730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1964D22" w14:textId="5FA2A68A" w:rsidR="00853002" w:rsidRDefault="00C935AD" w:rsidP="00747178">
      <w:pPr>
        <w:spacing w:line="360" w:lineRule="auto"/>
        <w:rPr>
          <w:rFonts w:ascii="Times New Roman" w:hAnsi="Times New Roman" w:cs="Times New Roman"/>
        </w:rPr>
      </w:pPr>
      <w:r>
        <w:rPr>
          <w:noProof/>
        </w:rPr>
        <w:drawing>
          <wp:inline distT="0" distB="0" distL="0" distR="0" wp14:anchorId="7DDBE8A0" wp14:editId="4D2FDF3E">
            <wp:extent cx="5374197" cy="3223892"/>
            <wp:effectExtent l="0" t="0" r="36195" b="2794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E21CAEB" w14:textId="79F6E7D3" w:rsidR="00C935AD" w:rsidRDefault="00C935AD" w:rsidP="00747178">
      <w:pPr>
        <w:spacing w:line="360" w:lineRule="auto"/>
        <w:rPr>
          <w:rFonts w:ascii="Times New Roman" w:hAnsi="Times New Roman" w:cs="Times New Roman"/>
        </w:rPr>
      </w:pPr>
      <w:r>
        <w:rPr>
          <w:rFonts w:ascii="Times New Roman" w:hAnsi="Times New Roman" w:cs="Times New Roman"/>
        </w:rPr>
        <w:tab/>
        <w:t xml:space="preserve">Due to technical issues, participant 1 was unable to complete task 4 with Fingers, and all tasks with a screen reader. </w:t>
      </w:r>
      <w:r w:rsidR="008D2C51">
        <w:rPr>
          <w:rFonts w:ascii="Times New Roman" w:hAnsi="Times New Roman" w:cs="Times New Roman"/>
        </w:rPr>
        <w:t xml:space="preserve">She learned the Fingers functionality fairly quickly and moved through the tasks she did complete faster than average across all participants. </w:t>
      </w:r>
      <w:r w:rsidR="002D0E02">
        <w:rPr>
          <w:rFonts w:ascii="Times New Roman" w:hAnsi="Times New Roman" w:cs="Times New Roman"/>
        </w:rPr>
        <w:t>She took an exploratory approach to tasks 1 and 2, touching a high number of keys, but became noticeably more comfortable with the key map</w:t>
      </w:r>
      <w:r w:rsidR="00296010">
        <w:rPr>
          <w:rFonts w:ascii="Times New Roman" w:hAnsi="Times New Roman" w:cs="Times New Roman"/>
        </w:rPr>
        <w:t xml:space="preserve">pings by task 3, which she completed </w:t>
      </w:r>
      <w:r w:rsidR="002D0E02">
        <w:rPr>
          <w:rFonts w:ascii="Times New Roman" w:hAnsi="Times New Roman" w:cs="Times New Roman"/>
        </w:rPr>
        <w:t>with substantially fewer interactions.</w:t>
      </w:r>
    </w:p>
    <w:p w14:paraId="1F938F8C" w14:textId="77777777" w:rsidR="00296010" w:rsidRDefault="00296010" w:rsidP="00747178">
      <w:pPr>
        <w:spacing w:line="360" w:lineRule="auto"/>
        <w:rPr>
          <w:rFonts w:ascii="Times New Roman" w:hAnsi="Times New Roman" w:cs="Times New Roman"/>
        </w:rPr>
      </w:pPr>
    </w:p>
    <w:p w14:paraId="653C7398" w14:textId="77BF7692" w:rsidR="00537DDC" w:rsidRDefault="00853002" w:rsidP="00747178">
      <w:pPr>
        <w:spacing w:line="360" w:lineRule="auto"/>
        <w:rPr>
          <w:rFonts w:ascii="Times New Roman" w:hAnsi="Times New Roman" w:cs="Times New Roman"/>
        </w:rPr>
      </w:pPr>
      <w:r>
        <w:rPr>
          <w:noProof/>
        </w:rPr>
        <w:drawing>
          <wp:inline distT="0" distB="0" distL="0" distR="0" wp14:anchorId="0734B6DA" wp14:editId="79FC61D1">
            <wp:extent cx="5372100" cy="3208338"/>
            <wp:effectExtent l="0" t="0" r="12700" b="177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rFonts w:ascii="Times New Roman" w:hAnsi="Times New Roman" w:cs="Times New Roman"/>
        </w:rPr>
        <w:t xml:space="preserve"> </w:t>
      </w:r>
    </w:p>
    <w:p w14:paraId="785B4B89" w14:textId="642A4074" w:rsidR="00537DDC" w:rsidRDefault="00853002" w:rsidP="00747178">
      <w:pPr>
        <w:spacing w:line="360" w:lineRule="auto"/>
        <w:rPr>
          <w:rFonts w:ascii="Times New Roman" w:hAnsi="Times New Roman" w:cs="Times New Roman"/>
        </w:rPr>
      </w:pPr>
      <w:r>
        <w:rPr>
          <w:noProof/>
        </w:rPr>
        <w:drawing>
          <wp:inline distT="0" distB="0" distL="0" distR="0" wp14:anchorId="17786A43" wp14:editId="6B9162D1">
            <wp:extent cx="5372100" cy="3208338"/>
            <wp:effectExtent l="0" t="0" r="12700" b="177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2AB2781" w14:textId="0D752325" w:rsidR="002767E0" w:rsidRDefault="00853002" w:rsidP="00747178">
      <w:pPr>
        <w:spacing w:line="360" w:lineRule="auto"/>
        <w:rPr>
          <w:rFonts w:ascii="Times New Roman" w:hAnsi="Times New Roman" w:cs="Times New Roman"/>
        </w:rPr>
      </w:pPr>
      <w:r>
        <w:rPr>
          <w:rFonts w:ascii="Times New Roman" w:hAnsi="Times New Roman" w:cs="Times New Roman"/>
        </w:rPr>
        <w:tab/>
      </w:r>
      <w:r w:rsidR="003B20F9">
        <w:rPr>
          <w:rFonts w:ascii="Times New Roman" w:hAnsi="Times New Roman" w:cs="Times New Roman"/>
        </w:rPr>
        <w:t>Participant 2</w:t>
      </w:r>
      <w:r w:rsidR="00B200C6">
        <w:rPr>
          <w:rFonts w:ascii="Times New Roman" w:hAnsi="Times New Roman" w:cs="Times New Roman"/>
        </w:rPr>
        <w:t xml:space="preserve"> experienced the most difficulty orienting her hands on the keyboard as she exclusively uses desktop computers with mechanical keyboards. As a result, she spent a long time during </w:t>
      </w:r>
      <w:r w:rsidR="002767E0">
        <w:rPr>
          <w:rFonts w:ascii="Times New Roman" w:hAnsi="Times New Roman" w:cs="Times New Roman"/>
        </w:rPr>
        <w:t xml:space="preserve">Fingers </w:t>
      </w:r>
      <w:r w:rsidR="00B200C6">
        <w:rPr>
          <w:rFonts w:ascii="Times New Roman" w:hAnsi="Times New Roman" w:cs="Times New Roman"/>
        </w:rPr>
        <w:t xml:space="preserve">task 1 trying to understand the keyboard layout. She did not log a high number of interactions for that task as she used her left </w:t>
      </w:r>
      <w:r w:rsidR="003B20F9">
        <w:rPr>
          <w:rFonts w:ascii="Times New Roman" w:hAnsi="Times New Roman" w:cs="Times New Roman"/>
        </w:rPr>
        <w:t xml:space="preserve">(ungloved) </w:t>
      </w:r>
      <w:r w:rsidR="00B200C6">
        <w:rPr>
          <w:rFonts w:ascii="Times New Roman" w:hAnsi="Times New Roman" w:cs="Times New Roman"/>
        </w:rPr>
        <w:t xml:space="preserve">hand for orientation, and then moved her right </w:t>
      </w:r>
      <w:r w:rsidR="003B20F9">
        <w:rPr>
          <w:rFonts w:ascii="Times New Roman" w:hAnsi="Times New Roman" w:cs="Times New Roman"/>
        </w:rPr>
        <w:t xml:space="preserve">(gloved) </w:t>
      </w:r>
      <w:r w:rsidR="00B200C6">
        <w:rPr>
          <w:rFonts w:ascii="Times New Roman" w:hAnsi="Times New Roman" w:cs="Times New Roman"/>
        </w:rPr>
        <w:t>hand into position</w:t>
      </w:r>
      <w:r w:rsidR="002767E0">
        <w:rPr>
          <w:rFonts w:ascii="Times New Roman" w:hAnsi="Times New Roman" w:cs="Times New Roman"/>
        </w:rPr>
        <w:t xml:space="preserve"> once she identified target keys</w:t>
      </w:r>
      <w:r w:rsidR="00B200C6">
        <w:rPr>
          <w:rFonts w:ascii="Times New Roman" w:hAnsi="Times New Roman" w:cs="Times New Roman"/>
        </w:rPr>
        <w:t xml:space="preserve">. </w:t>
      </w:r>
      <w:r w:rsidR="002767E0">
        <w:rPr>
          <w:rFonts w:ascii="Times New Roman" w:hAnsi="Times New Roman" w:cs="Times New Roman"/>
        </w:rPr>
        <w:t>As a result, she was able to develop a stronger understanding of the test laptop’s keyboard layout, but did not take advantage of that time to build a mental model of Shopping. She then spent additional time building that mental model before completing the task. Given her newfound understanding of the keyboard layout and Fingers functionality, she completed tasks 2 and 3 much faster.</w:t>
      </w:r>
    </w:p>
    <w:p w14:paraId="0FF4B1ED" w14:textId="15E9D73A" w:rsidR="00853002" w:rsidRDefault="002767E0" w:rsidP="00747178">
      <w:pPr>
        <w:spacing w:line="360" w:lineRule="auto"/>
        <w:rPr>
          <w:rFonts w:ascii="Times New Roman" w:hAnsi="Times New Roman" w:cs="Times New Roman"/>
        </w:rPr>
      </w:pPr>
      <w:r>
        <w:rPr>
          <w:rFonts w:ascii="Times New Roman" w:hAnsi="Times New Roman" w:cs="Times New Roman"/>
        </w:rPr>
        <w:tab/>
        <w:t xml:space="preserve">She spent a similar period of time in the first VoiceOver task orienting her hands to the </w:t>
      </w:r>
      <w:proofErr w:type="spellStart"/>
      <w:r>
        <w:rPr>
          <w:rFonts w:ascii="Times New Roman" w:hAnsi="Times New Roman" w:cs="Times New Roman"/>
        </w:rPr>
        <w:t>Macbook</w:t>
      </w:r>
      <w:proofErr w:type="spellEnd"/>
      <w:r>
        <w:rPr>
          <w:rFonts w:ascii="Times New Roman" w:hAnsi="Times New Roman" w:cs="Times New Roman"/>
        </w:rPr>
        <w:t xml:space="preserve"> Pro keyboard. As with Fingers, she completed tasks 2 and 3 far faster than task 1. </w:t>
      </w:r>
      <w:r w:rsidR="00F0151A">
        <w:rPr>
          <w:rFonts w:ascii="Times New Roman" w:hAnsi="Times New Roman" w:cs="Times New Roman"/>
        </w:rPr>
        <w:t xml:space="preserve">For tasks 1 through 3, she consistently logged approximately twice as many interactions with Fingers as with VoiceOver. We </w:t>
      </w:r>
      <w:r>
        <w:rPr>
          <w:rFonts w:ascii="Times New Roman" w:hAnsi="Times New Roman" w:cs="Times New Roman"/>
        </w:rPr>
        <w:t xml:space="preserve">do not have data for </w:t>
      </w:r>
      <w:r w:rsidR="003B20F9">
        <w:rPr>
          <w:rFonts w:ascii="Times New Roman" w:hAnsi="Times New Roman" w:cs="Times New Roman"/>
        </w:rPr>
        <w:t>her</w:t>
      </w:r>
      <w:r>
        <w:rPr>
          <w:rFonts w:ascii="Times New Roman" w:hAnsi="Times New Roman" w:cs="Times New Roman"/>
        </w:rPr>
        <w:t xml:space="preserve"> performance on the fourth VoiceOver task. </w:t>
      </w:r>
    </w:p>
    <w:p w14:paraId="46F29AD2" w14:textId="77777777" w:rsidR="003B20F9" w:rsidRDefault="003B20F9" w:rsidP="00747178">
      <w:pPr>
        <w:spacing w:line="360" w:lineRule="auto"/>
        <w:rPr>
          <w:rFonts w:ascii="Times New Roman" w:hAnsi="Times New Roman" w:cs="Times New Roman"/>
        </w:rPr>
      </w:pPr>
    </w:p>
    <w:p w14:paraId="62C4B43E" w14:textId="46BC6187" w:rsidR="00853002" w:rsidRDefault="00853002" w:rsidP="00747178">
      <w:pPr>
        <w:spacing w:line="360" w:lineRule="auto"/>
        <w:rPr>
          <w:rFonts w:ascii="Times New Roman" w:hAnsi="Times New Roman" w:cs="Times New Roman"/>
        </w:rPr>
      </w:pPr>
      <w:r>
        <w:rPr>
          <w:noProof/>
        </w:rPr>
        <w:drawing>
          <wp:inline distT="0" distB="0" distL="0" distR="0" wp14:anchorId="43F64F1C" wp14:editId="04311FF3">
            <wp:extent cx="5372100" cy="3208338"/>
            <wp:effectExtent l="0" t="0" r="12700" b="177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B4697FF" w14:textId="61D1FE4F" w:rsidR="00853002" w:rsidRDefault="00853002" w:rsidP="00747178">
      <w:pPr>
        <w:spacing w:line="360" w:lineRule="auto"/>
        <w:rPr>
          <w:rFonts w:ascii="Times New Roman" w:hAnsi="Times New Roman" w:cs="Times New Roman"/>
        </w:rPr>
      </w:pPr>
      <w:r>
        <w:rPr>
          <w:noProof/>
        </w:rPr>
        <w:drawing>
          <wp:inline distT="0" distB="0" distL="0" distR="0" wp14:anchorId="5F552D0B" wp14:editId="202C36FF">
            <wp:extent cx="5372100" cy="3208338"/>
            <wp:effectExtent l="0" t="0" r="12700" b="1778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05AE9A3" w14:textId="7B6473F2" w:rsidR="00126BF7" w:rsidRDefault="00126BF7" w:rsidP="00126BF7">
      <w:pPr>
        <w:spacing w:line="360" w:lineRule="auto"/>
        <w:ind w:firstLine="720"/>
        <w:rPr>
          <w:rFonts w:ascii="Times New Roman" w:hAnsi="Times New Roman" w:cs="Times New Roman"/>
        </w:rPr>
      </w:pPr>
      <w:r>
        <w:rPr>
          <w:rFonts w:ascii="Times New Roman" w:hAnsi="Times New Roman" w:cs="Times New Roman"/>
        </w:rPr>
        <w:t>Participant 3 completed most tasks with Fingers and VoiceOver faster than any other participant. We believe this is because although legally blind, she could still make out shapes on the page (but not text) and this gave her a better mental model of the page layout than the other participants were able to develop.</w:t>
      </w:r>
      <w:r w:rsidR="00853002">
        <w:rPr>
          <w:rFonts w:ascii="Times New Roman" w:hAnsi="Times New Roman" w:cs="Times New Roman"/>
        </w:rPr>
        <w:tab/>
      </w:r>
    </w:p>
    <w:p w14:paraId="4CFF739A" w14:textId="01498767" w:rsidR="00853002" w:rsidRDefault="00126BF7" w:rsidP="00126BF7">
      <w:pPr>
        <w:spacing w:line="360" w:lineRule="auto"/>
        <w:ind w:firstLine="720"/>
        <w:rPr>
          <w:rFonts w:ascii="Times New Roman" w:hAnsi="Times New Roman" w:cs="Times New Roman"/>
        </w:rPr>
      </w:pPr>
      <w:r>
        <w:rPr>
          <w:rFonts w:ascii="Times New Roman" w:hAnsi="Times New Roman" w:cs="Times New Roman"/>
        </w:rPr>
        <w:t>She</w:t>
      </w:r>
      <w:r w:rsidR="00853002">
        <w:rPr>
          <w:rFonts w:ascii="Times New Roman" w:hAnsi="Times New Roman" w:cs="Times New Roman"/>
        </w:rPr>
        <w:t xml:space="preserve"> displayed a much closer alignment of time and interactions for both Fingers and VoiceOver. For tasks 3 a</w:t>
      </w:r>
      <w:r w:rsidR="00812641">
        <w:rPr>
          <w:rFonts w:ascii="Times New Roman" w:hAnsi="Times New Roman" w:cs="Times New Roman"/>
        </w:rPr>
        <w:t>nd 4 especially, the bars comparing time for Fingers versus VoiceOver with those comparing number of interactions map closely together. With the exception of the first task, she tended to take longer with Fingers than with VoiceOver.</w:t>
      </w:r>
    </w:p>
    <w:p w14:paraId="03A58578" w14:textId="77777777" w:rsidR="00853002" w:rsidRDefault="00853002" w:rsidP="00747178">
      <w:pPr>
        <w:spacing w:line="360" w:lineRule="auto"/>
        <w:rPr>
          <w:rFonts w:ascii="Times New Roman" w:hAnsi="Times New Roman" w:cs="Times New Roman"/>
        </w:rPr>
      </w:pPr>
    </w:p>
    <w:p w14:paraId="616DBA4F" w14:textId="71426FAE" w:rsidR="00537DDC" w:rsidRDefault="00812641" w:rsidP="00747178">
      <w:pPr>
        <w:spacing w:line="360" w:lineRule="auto"/>
        <w:rPr>
          <w:rFonts w:ascii="Times New Roman" w:hAnsi="Times New Roman" w:cs="Times New Roman"/>
        </w:rPr>
      </w:pPr>
      <w:r>
        <w:rPr>
          <w:noProof/>
        </w:rPr>
        <w:drawing>
          <wp:inline distT="0" distB="0" distL="0" distR="0" wp14:anchorId="1CC36092" wp14:editId="3343DF75">
            <wp:extent cx="5372100" cy="3208338"/>
            <wp:effectExtent l="0" t="0" r="12700" b="1778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7EF76EE" w14:textId="5015FB8F" w:rsidR="00812641" w:rsidRDefault="00812641" w:rsidP="00747178">
      <w:pPr>
        <w:spacing w:line="360" w:lineRule="auto"/>
        <w:rPr>
          <w:rFonts w:ascii="Times New Roman" w:hAnsi="Times New Roman" w:cs="Times New Roman"/>
        </w:rPr>
      </w:pPr>
      <w:r>
        <w:rPr>
          <w:noProof/>
        </w:rPr>
        <w:drawing>
          <wp:inline distT="0" distB="0" distL="0" distR="0" wp14:anchorId="2A91DA49" wp14:editId="65C9A0E7">
            <wp:extent cx="5337544" cy="3187700"/>
            <wp:effectExtent l="0" t="0" r="22225"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7946CD2" w14:textId="1AB53003" w:rsidR="005F6D79" w:rsidRDefault="00812641" w:rsidP="00747178">
      <w:pPr>
        <w:spacing w:line="360" w:lineRule="auto"/>
        <w:rPr>
          <w:rFonts w:ascii="Times New Roman" w:hAnsi="Times New Roman" w:cs="Times New Roman"/>
        </w:rPr>
      </w:pPr>
      <w:r>
        <w:rPr>
          <w:rFonts w:ascii="Times New Roman" w:hAnsi="Times New Roman" w:cs="Times New Roman"/>
        </w:rPr>
        <w:tab/>
      </w:r>
      <w:r w:rsidR="00F0151A">
        <w:rPr>
          <w:rFonts w:ascii="Times New Roman" w:hAnsi="Times New Roman" w:cs="Times New Roman"/>
        </w:rPr>
        <w:t>Although participant 4 primarily uses laptop keyboards, she displayed a similar degree of uncertainty about the test laptop’s keyboard as participant 2, and spent much of</w:t>
      </w:r>
      <w:r w:rsidR="005F6D79">
        <w:rPr>
          <w:rFonts w:ascii="Times New Roman" w:hAnsi="Times New Roman" w:cs="Times New Roman"/>
        </w:rPr>
        <w:t xml:space="preserve"> Fingers</w:t>
      </w:r>
      <w:r w:rsidR="00F0151A">
        <w:rPr>
          <w:rFonts w:ascii="Times New Roman" w:hAnsi="Times New Roman" w:cs="Times New Roman"/>
        </w:rPr>
        <w:t xml:space="preserve"> task 1 trying to find the shift key to enter the search bar. Unlike participant 2, she used her right (gloved) hand to orient, resulting i</w:t>
      </w:r>
      <w:r w:rsidR="00DC7F22">
        <w:rPr>
          <w:rFonts w:ascii="Times New Roman" w:hAnsi="Times New Roman" w:cs="Times New Roman"/>
        </w:rPr>
        <w:t>n a high number of interactions.</w:t>
      </w:r>
    </w:p>
    <w:p w14:paraId="17EDD9E2" w14:textId="26CA3D0A" w:rsidR="005F6D79" w:rsidRDefault="005F6D79" w:rsidP="00747178">
      <w:pPr>
        <w:spacing w:line="360" w:lineRule="auto"/>
        <w:rPr>
          <w:rFonts w:ascii="Times New Roman" w:hAnsi="Times New Roman" w:cs="Times New Roman"/>
        </w:rPr>
      </w:pPr>
      <w:r>
        <w:rPr>
          <w:rFonts w:ascii="Times New Roman" w:hAnsi="Times New Roman" w:cs="Times New Roman"/>
        </w:rPr>
        <w:tab/>
        <w:t xml:space="preserve">In Fingers task 2 she forgot how to exit the search bar without searching (i.e. by pressing the shift key) and spent 60 seconds trying to recall that rule. She proceeded to finish both tasks 3 and 4 faster than 1 and 2. </w:t>
      </w:r>
    </w:p>
    <w:p w14:paraId="33FF9152" w14:textId="4C3A8E1E" w:rsidR="001E0D75" w:rsidRDefault="001E0D75" w:rsidP="00747178">
      <w:pPr>
        <w:spacing w:line="360" w:lineRule="auto"/>
        <w:rPr>
          <w:rFonts w:ascii="Times New Roman" w:hAnsi="Times New Roman" w:cs="Times New Roman"/>
        </w:rPr>
      </w:pPr>
      <w:r>
        <w:rPr>
          <w:rFonts w:ascii="Times New Roman" w:hAnsi="Times New Roman" w:cs="Times New Roman"/>
        </w:rPr>
        <w:tab/>
        <w:t>Participant 4 requested a VoiceOver speech speed 20% slower than the other participants. She approached each task very carefully, logging a low number of interactions, but took a consistent amount of time per task.</w:t>
      </w:r>
    </w:p>
    <w:p w14:paraId="032EB1B0" w14:textId="6CC1DA64" w:rsidR="00812641" w:rsidRDefault="00812641" w:rsidP="003B20F9">
      <w:pPr>
        <w:spacing w:line="360" w:lineRule="auto"/>
        <w:ind w:firstLine="720"/>
        <w:rPr>
          <w:rFonts w:ascii="Times New Roman" w:hAnsi="Times New Roman" w:cs="Times New Roman"/>
        </w:rPr>
      </w:pPr>
      <w:r>
        <w:rPr>
          <w:rFonts w:ascii="Times New Roman" w:hAnsi="Times New Roman" w:cs="Times New Roman"/>
        </w:rPr>
        <w:t>Similar to participant 2, participant 4 logged consistently higher numbers of interactions per task with Fingers than with VoiceOver, and those relationships stayed constant regardless of which system she completed the tasks more quickly with. She took longer to complete the first two tasks with Fingers, but then completed the last two faster than she did with VoiceOver.</w:t>
      </w:r>
    </w:p>
    <w:p w14:paraId="7A82D00C" w14:textId="77777777" w:rsidR="00812641" w:rsidRDefault="00812641" w:rsidP="00747178">
      <w:pPr>
        <w:spacing w:line="360" w:lineRule="auto"/>
        <w:rPr>
          <w:rFonts w:ascii="Times New Roman" w:hAnsi="Times New Roman" w:cs="Times New Roman"/>
        </w:rPr>
      </w:pPr>
    </w:p>
    <w:p w14:paraId="15075DF6" w14:textId="04DCA004" w:rsidR="00812641" w:rsidRDefault="006253EA" w:rsidP="00747178">
      <w:pPr>
        <w:spacing w:line="360" w:lineRule="auto"/>
        <w:rPr>
          <w:rFonts w:ascii="Times New Roman" w:hAnsi="Times New Roman" w:cs="Times New Roman"/>
        </w:rPr>
      </w:pPr>
      <w:r>
        <w:rPr>
          <w:noProof/>
        </w:rPr>
        <w:drawing>
          <wp:inline distT="0" distB="0" distL="0" distR="0" wp14:anchorId="1EF35C00" wp14:editId="4833DC5A">
            <wp:extent cx="5372100" cy="3223260"/>
            <wp:effectExtent l="0" t="0" r="12700" b="2794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E048DF0" w14:textId="1C8379B7" w:rsidR="006253EA" w:rsidRDefault="006253EA" w:rsidP="00747178">
      <w:pPr>
        <w:spacing w:line="360" w:lineRule="auto"/>
        <w:rPr>
          <w:rFonts w:ascii="Times New Roman" w:hAnsi="Times New Roman" w:cs="Times New Roman"/>
        </w:rPr>
      </w:pPr>
      <w:r>
        <w:rPr>
          <w:noProof/>
        </w:rPr>
        <w:drawing>
          <wp:inline distT="0" distB="0" distL="0" distR="0" wp14:anchorId="54D86E25" wp14:editId="5B5C465F">
            <wp:extent cx="5334000" cy="3200400"/>
            <wp:effectExtent l="0" t="0" r="25400" b="2540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E46C881" w14:textId="05E08921" w:rsidR="00344F3A" w:rsidRDefault="00812641" w:rsidP="00747178">
      <w:pPr>
        <w:spacing w:line="360" w:lineRule="auto"/>
        <w:rPr>
          <w:rFonts w:ascii="Times New Roman" w:hAnsi="Times New Roman" w:cs="Times New Roman"/>
        </w:rPr>
      </w:pPr>
      <w:r>
        <w:rPr>
          <w:rFonts w:ascii="Times New Roman" w:hAnsi="Times New Roman" w:cs="Times New Roman"/>
        </w:rPr>
        <w:tab/>
      </w:r>
      <w:r w:rsidR="005B151A">
        <w:rPr>
          <w:rFonts w:ascii="Times New Roman" w:hAnsi="Times New Roman" w:cs="Times New Roman"/>
        </w:rPr>
        <w:t xml:space="preserve">Participant 5 has regularly used screen readers for the past 30 years, and as a result </w:t>
      </w:r>
      <w:r w:rsidR="00344F3A">
        <w:rPr>
          <w:rFonts w:ascii="Times New Roman" w:hAnsi="Times New Roman" w:cs="Times New Roman"/>
        </w:rPr>
        <w:t>had the most difficulty learning the Shopping mental model</w:t>
      </w:r>
      <w:r w:rsidR="005B151A">
        <w:rPr>
          <w:rFonts w:ascii="Times New Roman" w:hAnsi="Times New Roman" w:cs="Times New Roman"/>
        </w:rPr>
        <w:t xml:space="preserve">. She frequently became frustrated over forgetting the Fingers key mappings, and </w:t>
      </w:r>
      <w:r w:rsidR="00344F3A">
        <w:rPr>
          <w:rFonts w:ascii="Times New Roman" w:hAnsi="Times New Roman" w:cs="Times New Roman"/>
        </w:rPr>
        <w:t>often required a refresher on which rows corresponded to categories and products</w:t>
      </w:r>
      <w:r w:rsidR="005B151A">
        <w:rPr>
          <w:rFonts w:ascii="Times New Roman" w:hAnsi="Times New Roman" w:cs="Times New Roman"/>
        </w:rPr>
        <w:t xml:space="preserve">. </w:t>
      </w:r>
    </w:p>
    <w:p w14:paraId="08B23F89" w14:textId="4D8702C7" w:rsidR="00812641" w:rsidRDefault="006253EA" w:rsidP="005B151A">
      <w:pPr>
        <w:spacing w:line="360" w:lineRule="auto"/>
        <w:ind w:firstLine="720"/>
        <w:rPr>
          <w:rFonts w:ascii="Times New Roman" w:hAnsi="Times New Roman" w:cs="Times New Roman"/>
        </w:rPr>
      </w:pPr>
      <w:r>
        <w:rPr>
          <w:rFonts w:ascii="Times New Roman" w:hAnsi="Times New Roman" w:cs="Times New Roman"/>
        </w:rPr>
        <w:t xml:space="preserve">Comparing </w:t>
      </w:r>
      <w:r w:rsidR="005B151A">
        <w:rPr>
          <w:rFonts w:ascii="Times New Roman" w:hAnsi="Times New Roman" w:cs="Times New Roman"/>
        </w:rPr>
        <w:t>her</w:t>
      </w:r>
      <w:r>
        <w:rPr>
          <w:rFonts w:ascii="Times New Roman" w:hAnsi="Times New Roman" w:cs="Times New Roman"/>
        </w:rPr>
        <w:t xml:space="preserve"> time per task with number of interactions per task does</w:t>
      </w:r>
      <w:r w:rsidR="00CD53BD">
        <w:rPr>
          <w:rFonts w:ascii="Times New Roman" w:hAnsi="Times New Roman" w:cs="Times New Roman"/>
        </w:rPr>
        <w:t xml:space="preserve"> </w:t>
      </w:r>
      <w:r>
        <w:rPr>
          <w:rFonts w:ascii="Times New Roman" w:hAnsi="Times New Roman" w:cs="Times New Roman"/>
        </w:rPr>
        <w:t>n</w:t>
      </w:r>
      <w:r w:rsidR="00CD53BD">
        <w:rPr>
          <w:rFonts w:ascii="Times New Roman" w:hAnsi="Times New Roman" w:cs="Times New Roman"/>
        </w:rPr>
        <w:t>o</w:t>
      </w:r>
      <w:r>
        <w:rPr>
          <w:rFonts w:ascii="Times New Roman" w:hAnsi="Times New Roman" w:cs="Times New Roman"/>
        </w:rPr>
        <w:t xml:space="preserve">t show any clear patterns. </w:t>
      </w:r>
      <w:r w:rsidR="005B151A">
        <w:rPr>
          <w:rFonts w:ascii="Times New Roman" w:hAnsi="Times New Roman" w:cs="Times New Roman"/>
        </w:rPr>
        <w:t>She completed tasks 2 and 3 in a comparable amount of time with Fingers and VoiceOver, whereas other participants had one or zero instances of comparable completion time</w:t>
      </w:r>
      <w:r w:rsidR="00B11C9C">
        <w:rPr>
          <w:rFonts w:ascii="Times New Roman" w:hAnsi="Times New Roman" w:cs="Times New Roman"/>
        </w:rPr>
        <w:t xml:space="preserve"> for tasks</w:t>
      </w:r>
      <w:r w:rsidR="005B151A">
        <w:rPr>
          <w:rFonts w:ascii="Times New Roman" w:hAnsi="Times New Roman" w:cs="Times New Roman"/>
        </w:rPr>
        <w:t xml:space="preserve">. </w:t>
      </w:r>
      <w:r>
        <w:rPr>
          <w:rFonts w:ascii="Times New Roman" w:hAnsi="Times New Roman" w:cs="Times New Roman"/>
        </w:rPr>
        <w:t>As with participant 2, we do</w:t>
      </w:r>
      <w:r w:rsidR="00CD53BD">
        <w:rPr>
          <w:rFonts w:ascii="Times New Roman" w:hAnsi="Times New Roman" w:cs="Times New Roman"/>
        </w:rPr>
        <w:t xml:space="preserve"> </w:t>
      </w:r>
      <w:r>
        <w:rPr>
          <w:rFonts w:ascii="Times New Roman" w:hAnsi="Times New Roman" w:cs="Times New Roman"/>
        </w:rPr>
        <w:t>n</w:t>
      </w:r>
      <w:r w:rsidR="00CD53BD">
        <w:rPr>
          <w:rFonts w:ascii="Times New Roman" w:hAnsi="Times New Roman" w:cs="Times New Roman"/>
        </w:rPr>
        <w:t>o</w:t>
      </w:r>
      <w:r>
        <w:rPr>
          <w:rFonts w:ascii="Times New Roman" w:hAnsi="Times New Roman" w:cs="Times New Roman"/>
        </w:rPr>
        <w:t xml:space="preserve">t have data for participant 5’s VoiceOver performance on task 4. </w:t>
      </w:r>
    </w:p>
    <w:p w14:paraId="4FE98B04" w14:textId="77777777" w:rsidR="00B11C9C" w:rsidRDefault="00B11C9C" w:rsidP="005B151A">
      <w:pPr>
        <w:spacing w:line="360" w:lineRule="auto"/>
        <w:ind w:firstLine="720"/>
        <w:rPr>
          <w:rFonts w:ascii="Times New Roman" w:hAnsi="Times New Roman" w:cs="Times New Roman"/>
        </w:rPr>
      </w:pPr>
    </w:p>
    <w:p w14:paraId="23412F18" w14:textId="77777777" w:rsidR="00126BF7" w:rsidRPr="00537DDC" w:rsidRDefault="00126BF7" w:rsidP="00126BF7">
      <w:pPr>
        <w:spacing w:line="360" w:lineRule="auto"/>
        <w:rPr>
          <w:rFonts w:ascii="Times New Roman" w:hAnsi="Times New Roman" w:cs="Times New Roman"/>
          <w:b/>
        </w:rPr>
      </w:pPr>
      <w:r>
        <w:rPr>
          <w:rFonts w:ascii="Times New Roman" w:hAnsi="Times New Roman" w:cs="Times New Roman"/>
          <w:b/>
        </w:rPr>
        <w:t>Time</w:t>
      </w:r>
    </w:p>
    <w:p w14:paraId="16B8735A" w14:textId="77777777" w:rsidR="00126BF7" w:rsidRDefault="00126BF7" w:rsidP="00126BF7">
      <w:pPr>
        <w:spacing w:line="360" w:lineRule="auto"/>
        <w:ind w:firstLine="720"/>
        <w:rPr>
          <w:rFonts w:ascii="Times New Roman" w:hAnsi="Times New Roman" w:cs="Times New Roman"/>
        </w:rPr>
      </w:pPr>
      <w:r>
        <w:rPr>
          <w:rFonts w:ascii="Times New Roman" w:hAnsi="Times New Roman" w:cs="Times New Roman"/>
        </w:rPr>
        <w:t xml:space="preserve">We were interested to see how quickly participants completed tasks using Fingers versus VoiceOver, as well as how many touch or key press interactions they made per task. The table below shows average time per task in seconds across all participants. </w:t>
      </w:r>
    </w:p>
    <w:p w14:paraId="3D2E100C" w14:textId="77777777" w:rsidR="00126BF7" w:rsidRPr="00DC65B1" w:rsidRDefault="00126BF7" w:rsidP="00126BF7">
      <w:pPr>
        <w:spacing w:line="360" w:lineRule="auto"/>
        <w:rPr>
          <w:rFonts w:ascii="Times New Roman" w:hAnsi="Times New Roman" w:cs="Times New Roman"/>
          <w:i/>
        </w:rPr>
      </w:pPr>
      <w:proofErr w:type="gramStart"/>
      <w:r w:rsidRPr="00DC65B1">
        <w:rPr>
          <w:rFonts w:ascii="Times New Roman" w:hAnsi="Times New Roman" w:cs="Times New Roman"/>
          <w:i/>
        </w:rPr>
        <w:t>Average time per task (in seconds</w:t>
      </w:r>
      <w:r>
        <w:rPr>
          <w:rFonts w:ascii="Times New Roman" w:hAnsi="Times New Roman" w:cs="Times New Roman"/>
          <w:i/>
        </w:rPr>
        <w:t>).</w:t>
      </w:r>
      <w:proofErr w:type="gramEnd"/>
      <w:r>
        <w:rPr>
          <w:rFonts w:ascii="Times New Roman" w:hAnsi="Times New Roman" w:cs="Times New Roman"/>
          <w:i/>
        </w:rPr>
        <w:t xml:space="preserve"> </w:t>
      </w:r>
      <w:proofErr w:type="gramStart"/>
      <w:r>
        <w:rPr>
          <w:rFonts w:ascii="Times New Roman" w:hAnsi="Times New Roman" w:cs="Times New Roman"/>
          <w:i/>
        </w:rPr>
        <w:t>Faster time shown in bold.</w:t>
      </w:r>
      <w:proofErr w:type="gramEnd"/>
    </w:p>
    <w:tbl>
      <w:tblPr>
        <w:tblStyle w:val="TableGrid"/>
        <w:tblW w:w="0" w:type="auto"/>
        <w:tblLook w:val="04A0" w:firstRow="1" w:lastRow="0" w:firstColumn="1" w:lastColumn="0" w:noHBand="0" w:noVBand="1"/>
      </w:tblPr>
      <w:tblGrid>
        <w:gridCol w:w="1771"/>
        <w:gridCol w:w="1771"/>
        <w:gridCol w:w="1771"/>
        <w:gridCol w:w="1771"/>
        <w:gridCol w:w="1772"/>
      </w:tblGrid>
      <w:tr w:rsidR="00126BF7" w:rsidRPr="00497772" w14:paraId="16E92A4A" w14:textId="77777777" w:rsidTr="00126BF7">
        <w:tc>
          <w:tcPr>
            <w:tcW w:w="1771" w:type="dxa"/>
          </w:tcPr>
          <w:p w14:paraId="2B2A79B9" w14:textId="77777777" w:rsidR="00126BF7" w:rsidRPr="00497772" w:rsidRDefault="00126BF7" w:rsidP="00126BF7">
            <w:pPr>
              <w:spacing w:line="360" w:lineRule="auto"/>
              <w:rPr>
                <w:rFonts w:ascii="Times New Roman" w:hAnsi="Times New Roman" w:cs="Times New Roman"/>
              </w:rPr>
            </w:pPr>
          </w:p>
        </w:tc>
        <w:tc>
          <w:tcPr>
            <w:tcW w:w="1771" w:type="dxa"/>
          </w:tcPr>
          <w:p w14:paraId="178C6E20"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Task 1</w:t>
            </w:r>
          </w:p>
        </w:tc>
        <w:tc>
          <w:tcPr>
            <w:tcW w:w="1771" w:type="dxa"/>
          </w:tcPr>
          <w:p w14:paraId="016972C8"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Task 2</w:t>
            </w:r>
          </w:p>
        </w:tc>
        <w:tc>
          <w:tcPr>
            <w:tcW w:w="1771" w:type="dxa"/>
          </w:tcPr>
          <w:p w14:paraId="45651C20"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Task 3</w:t>
            </w:r>
          </w:p>
        </w:tc>
        <w:tc>
          <w:tcPr>
            <w:tcW w:w="1772" w:type="dxa"/>
          </w:tcPr>
          <w:p w14:paraId="52F4DDAD"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Task 4</w:t>
            </w:r>
          </w:p>
        </w:tc>
      </w:tr>
      <w:tr w:rsidR="00126BF7" w:rsidRPr="00497772" w14:paraId="47D17128" w14:textId="77777777" w:rsidTr="00126BF7">
        <w:tc>
          <w:tcPr>
            <w:tcW w:w="1771" w:type="dxa"/>
          </w:tcPr>
          <w:p w14:paraId="0A0816B4" w14:textId="77777777" w:rsidR="00126BF7" w:rsidRPr="00BE199C" w:rsidRDefault="00126BF7" w:rsidP="00126BF7">
            <w:pPr>
              <w:spacing w:line="360" w:lineRule="auto"/>
              <w:rPr>
                <w:rFonts w:ascii="Times New Roman" w:hAnsi="Times New Roman" w:cs="Times New Roman"/>
              </w:rPr>
            </w:pPr>
            <w:r w:rsidRPr="00BE199C">
              <w:rPr>
                <w:rFonts w:ascii="Times New Roman" w:hAnsi="Times New Roman" w:cs="Times New Roman"/>
              </w:rPr>
              <w:t>Fingers</w:t>
            </w:r>
          </w:p>
        </w:tc>
        <w:tc>
          <w:tcPr>
            <w:tcW w:w="1771" w:type="dxa"/>
          </w:tcPr>
          <w:p w14:paraId="735BA53E" w14:textId="77777777" w:rsidR="00126BF7" w:rsidRPr="00764835" w:rsidRDefault="00126BF7" w:rsidP="00126BF7">
            <w:pPr>
              <w:spacing w:line="360" w:lineRule="auto"/>
              <w:rPr>
                <w:rFonts w:ascii="Times New Roman" w:hAnsi="Times New Roman" w:cs="Times New Roman"/>
                <w:b/>
              </w:rPr>
            </w:pPr>
            <w:r w:rsidRPr="00764835">
              <w:rPr>
                <w:rFonts w:ascii="Times New Roman" w:hAnsi="Times New Roman" w:cs="Times New Roman"/>
                <w:b/>
              </w:rPr>
              <w:t>157 (</w:t>
            </w:r>
            <w:r w:rsidRPr="00764835">
              <w:rPr>
                <w:rFonts w:ascii="Times New Roman" w:hAnsi="Times New Roman" w:cs="Times New Roman"/>
                <w:b/>
                <w:color w:val="000000"/>
              </w:rPr>
              <w:t xml:space="preserve">σ = </w:t>
            </w:r>
            <w:r w:rsidRPr="00764835">
              <w:rPr>
                <w:rFonts w:ascii="Times New Roman" w:eastAsia="Times New Roman" w:hAnsi="Times New Roman" w:cs="Times New Roman"/>
                <w:b/>
                <w:color w:val="000000"/>
              </w:rPr>
              <w:t>92)</w:t>
            </w:r>
          </w:p>
        </w:tc>
        <w:tc>
          <w:tcPr>
            <w:tcW w:w="1771" w:type="dxa"/>
          </w:tcPr>
          <w:p w14:paraId="1DDF4206" w14:textId="77777777" w:rsidR="00126BF7" w:rsidRPr="00497772" w:rsidRDefault="00126BF7" w:rsidP="00126BF7">
            <w:pPr>
              <w:spacing w:line="360" w:lineRule="auto"/>
              <w:rPr>
                <w:rFonts w:ascii="Times New Roman" w:hAnsi="Times New Roman" w:cs="Times New Roman"/>
              </w:rPr>
            </w:pPr>
            <w:r>
              <w:rPr>
                <w:rFonts w:ascii="Times New Roman" w:hAnsi="Times New Roman" w:cs="Times New Roman"/>
              </w:rPr>
              <w:t xml:space="preserve">131 </w:t>
            </w:r>
            <w:r w:rsidRPr="00BE199C">
              <w:rPr>
                <w:rFonts w:ascii="Times New Roman" w:hAnsi="Times New Roman" w:cs="Times New Roman"/>
              </w:rPr>
              <w:t>(</w:t>
            </w:r>
            <w:r w:rsidRPr="007D06ED">
              <w:rPr>
                <w:rFonts w:ascii="Times New Roman" w:hAnsi="Times New Roman" w:cs="Times New Roman"/>
                <w:color w:val="000000"/>
              </w:rPr>
              <w:t xml:space="preserve">σ = </w:t>
            </w:r>
            <w:r>
              <w:rPr>
                <w:rFonts w:ascii="Times New Roman" w:eastAsia="Times New Roman" w:hAnsi="Times New Roman" w:cs="Times New Roman"/>
                <w:color w:val="000000"/>
              </w:rPr>
              <w:t>27)</w:t>
            </w:r>
          </w:p>
        </w:tc>
        <w:tc>
          <w:tcPr>
            <w:tcW w:w="1771" w:type="dxa"/>
          </w:tcPr>
          <w:p w14:paraId="18F49575" w14:textId="77777777" w:rsidR="00126BF7" w:rsidRPr="00EF0AC8" w:rsidRDefault="00126BF7" w:rsidP="00126BF7">
            <w:pPr>
              <w:spacing w:line="360" w:lineRule="auto"/>
              <w:rPr>
                <w:rFonts w:ascii="Times New Roman" w:hAnsi="Times New Roman" w:cs="Times New Roman"/>
                <w:b/>
              </w:rPr>
            </w:pPr>
            <w:r w:rsidRPr="00EF0AC8">
              <w:rPr>
                <w:rFonts w:ascii="Times New Roman" w:hAnsi="Times New Roman" w:cs="Times New Roman"/>
                <w:b/>
              </w:rPr>
              <w:t>81</w:t>
            </w:r>
            <w:r>
              <w:rPr>
                <w:rFonts w:ascii="Times New Roman" w:hAnsi="Times New Roman" w:cs="Times New Roman"/>
                <w:b/>
              </w:rPr>
              <w:t xml:space="preserve"> </w:t>
            </w:r>
            <w:r w:rsidRPr="00764835">
              <w:rPr>
                <w:rFonts w:ascii="Times New Roman" w:hAnsi="Times New Roman" w:cs="Times New Roman"/>
                <w:b/>
              </w:rPr>
              <w:t>(</w:t>
            </w:r>
            <w:r w:rsidRPr="00764835">
              <w:rPr>
                <w:rFonts w:ascii="Times New Roman" w:hAnsi="Times New Roman" w:cs="Times New Roman"/>
                <w:b/>
                <w:color w:val="000000"/>
              </w:rPr>
              <w:t xml:space="preserve">σ = </w:t>
            </w:r>
            <w:r w:rsidRPr="00764835">
              <w:rPr>
                <w:rFonts w:ascii="Times New Roman" w:eastAsia="Times New Roman" w:hAnsi="Times New Roman" w:cs="Times New Roman"/>
                <w:b/>
                <w:color w:val="000000"/>
              </w:rPr>
              <w:t>20)</w:t>
            </w:r>
          </w:p>
        </w:tc>
        <w:tc>
          <w:tcPr>
            <w:tcW w:w="1772" w:type="dxa"/>
          </w:tcPr>
          <w:p w14:paraId="7A166299" w14:textId="77777777" w:rsidR="00126BF7" w:rsidRPr="00497772" w:rsidRDefault="00126BF7" w:rsidP="00126BF7">
            <w:pPr>
              <w:spacing w:line="360" w:lineRule="auto"/>
              <w:rPr>
                <w:rFonts w:ascii="Times New Roman" w:hAnsi="Times New Roman" w:cs="Times New Roman"/>
              </w:rPr>
            </w:pPr>
            <w:r>
              <w:rPr>
                <w:rFonts w:ascii="Times New Roman" w:hAnsi="Times New Roman" w:cs="Times New Roman"/>
              </w:rPr>
              <w:t xml:space="preserve">146 </w:t>
            </w:r>
            <w:r w:rsidRPr="00BE199C">
              <w:rPr>
                <w:rFonts w:ascii="Times New Roman" w:hAnsi="Times New Roman" w:cs="Times New Roman"/>
              </w:rPr>
              <w:t>(</w:t>
            </w:r>
            <w:r w:rsidRPr="007D06ED">
              <w:rPr>
                <w:rFonts w:ascii="Times New Roman" w:hAnsi="Times New Roman" w:cs="Times New Roman"/>
                <w:color w:val="000000"/>
              </w:rPr>
              <w:t xml:space="preserve">σ = </w:t>
            </w:r>
            <w:r>
              <w:rPr>
                <w:rFonts w:ascii="Times New Roman" w:eastAsia="Times New Roman" w:hAnsi="Times New Roman" w:cs="Times New Roman"/>
                <w:color w:val="000000"/>
              </w:rPr>
              <w:t>56)</w:t>
            </w:r>
          </w:p>
        </w:tc>
      </w:tr>
      <w:tr w:rsidR="00126BF7" w:rsidRPr="00497772" w14:paraId="3AF52F36" w14:textId="77777777" w:rsidTr="00126BF7">
        <w:tc>
          <w:tcPr>
            <w:tcW w:w="1771" w:type="dxa"/>
          </w:tcPr>
          <w:p w14:paraId="48EEE2D3"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VoiceOver</w:t>
            </w:r>
          </w:p>
        </w:tc>
        <w:tc>
          <w:tcPr>
            <w:tcW w:w="1771" w:type="dxa"/>
          </w:tcPr>
          <w:p w14:paraId="0F808395"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196</w:t>
            </w:r>
            <w:r>
              <w:rPr>
                <w:rFonts w:ascii="Times New Roman" w:hAnsi="Times New Roman" w:cs="Times New Roman"/>
              </w:rPr>
              <w:t xml:space="preserve"> </w:t>
            </w:r>
            <w:r w:rsidRPr="00BE199C">
              <w:rPr>
                <w:rFonts w:ascii="Times New Roman" w:hAnsi="Times New Roman" w:cs="Times New Roman"/>
              </w:rPr>
              <w:t>(</w:t>
            </w:r>
            <w:r w:rsidRPr="007D06ED">
              <w:rPr>
                <w:rFonts w:ascii="Times New Roman" w:hAnsi="Times New Roman" w:cs="Times New Roman"/>
                <w:color w:val="000000"/>
              </w:rPr>
              <w:t xml:space="preserve">σ = </w:t>
            </w:r>
            <w:r>
              <w:rPr>
                <w:rFonts w:ascii="Times New Roman" w:eastAsia="Times New Roman" w:hAnsi="Times New Roman" w:cs="Times New Roman"/>
                <w:color w:val="000000"/>
              </w:rPr>
              <w:t>127)</w:t>
            </w:r>
          </w:p>
        </w:tc>
        <w:tc>
          <w:tcPr>
            <w:tcW w:w="1771" w:type="dxa"/>
          </w:tcPr>
          <w:p w14:paraId="5044B72E" w14:textId="77777777" w:rsidR="00126BF7" w:rsidRPr="00EF0AC8" w:rsidRDefault="00126BF7" w:rsidP="00126BF7">
            <w:pPr>
              <w:spacing w:line="360" w:lineRule="auto"/>
              <w:rPr>
                <w:rFonts w:ascii="Times New Roman" w:hAnsi="Times New Roman" w:cs="Times New Roman"/>
                <w:b/>
              </w:rPr>
            </w:pPr>
            <w:r w:rsidRPr="00EF0AC8">
              <w:rPr>
                <w:rFonts w:ascii="Times New Roman" w:hAnsi="Times New Roman" w:cs="Times New Roman"/>
                <w:b/>
              </w:rPr>
              <w:t>95</w:t>
            </w:r>
            <w:r>
              <w:rPr>
                <w:rFonts w:ascii="Times New Roman" w:hAnsi="Times New Roman" w:cs="Times New Roman"/>
                <w:b/>
              </w:rPr>
              <w:t xml:space="preserve"> </w:t>
            </w:r>
            <w:r w:rsidRPr="00764835">
              <w:rPr>
                <w:rFonts w:ascii="Times New Roman" w:hAnsi="Times New Roman" w:cs="Times New Roman"/>
                <w:b/>
              </w:rPr>
              <w:t>(</w:t>
            </w:r>
            <w:r w:rsidRPr="00764835">
              <w:rPr>
                <w:rFonts w:ascii="Times New Roman" w:hAnsi="Times New Roman" w:cs="Times New Roman"/>
                <w:b/>
                <w:color w:val="000000"/>
              </w:rPr>
              <w:t xml:space="preserve">σ = </w:t>
            </w:r>
            <w:r w:rsidRPr="00764835">
              <w:rPr>
                <w:rFonts w:ascii="Times New Roman" w:eastAsia="Times New Roman" w:hAnsi="Times New Roman" w:cs="Times New Roman"/>
                <w:b/>
                <w:color w:val="000000"/>
              </w:rPr>
              <w:t>43)</w:t>
            </w:r>
          </w:p>
        </w:tc>
        <w:tc>
          <w:tcPr>
            <w:tcW w:w="1771" w:type="dxa"/>
          </w:tcPr>
          <w:p w14:paraId="7734478F"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119</w:t>
            </w:r>
            <w:r>
              <w:rPr>
                <w:rFonts w:ascii="Times New Roman" w:hAnsi="Times New Roman" w:cs="Times New Roman"/>
              </w:rPr>
              <w:t xml:space="preserve"> </w:t>
            </w:r>
            <w:r w:rsidRPr="00BE199C">
              <w:rPr>
                <w:rFonts w:ascii="Times New Roman" w:hAnsi="Times New Roman" w:cs="Times New Roman"/>
              </w:rPr>
              <w:t>(</w:t>
            </w:r>
            <w:r w:rsidRPr="007D06ED">
              <w:rPr>
                <w:rFonts w:ascii="Times New Roman" w:hAnsi="Times New Roman" w:cs="Times New Roman"/>
                <w:color w:val="000000"/>
              </w:rPr>
              <w:t xml:space="preserve">σ = </w:t>
            </w:r>
            <w:r>
              <w:rPr>
                <w:rFonts w:ascii="Times New Roman" w:eastAsia="Times New Roman" w:hAnsi="Times New Roman" w:cs="Times New Roman"/>
                <w:color w:val="000000"/>
              </w:rPr>
              <w:t>52)</w:t>
            </w:r>
          </w:p>
        </w:tc>
        <w:tc>
          <w:tcPr>
            <w:tcW w:w="1772" w:type="dxa"/>
          </w:tcPr>
          <w:p w14:paraId="2BAA2FB6" w14:textId="77777777" w:rsidR="00126BF7" w:rsidRPr="00EF0AC8" w:rsidRDefault="00126BF7" w:rsidP="00126BF7">
            <w:pPr>
              <w:spacing w:line="360" w:lineRule="auto"/>
              <w:rPr>
                <w:rFonts w:ascii="Times New Roman" w:hAnsi="Times New Roman" w:cs="Times New Roman"/>
                <w:b/>
              </w:rPr>
            </w:pPr>
            <w:r w:rsidRPr="00EF0AC8">
              <w:rPr>
                <w:rFonts w:ascii="Times New Roman" w:hAnsi="Times New Roman" w:cs="Times New Roman"/>
                <w:b/>
              </w:rPr>
              <w:t>126</w:t>
            </w:r>
            <w:r>
              <w:rPr>
                <w:rFonts w:ascii="Times New Roman" w:hAnsi="Times New Roman" w:cs="Times New Roman"/>
                <w:b/>
              </w:rPr>
              <w:t xml:space="preserve"> </w:t>
            </w:r>
            <w:r w:rsidRPr="00764835">
              <w:rPr>
                <w:rFonts w:ascii="Times New Roman" w:hAnsi="Times New Roman" w:cs="Times New Roman"/>
                <w:b/>
              </w:rPr>
              <w:t>(</w:t>
            </w:r>
            <w:r w:rsidRPr="00764835">
              <w:rPr>
                <w:rFonts w:ascii="Times New Roman" w:hAnsi="Times New Roman" w:cs="Times New Roman"/>
                <w:b/>
                <w:color w:val="000000"/>
              </w:rPr>
              <w:t xml:space="preserve">σ = </w:t>
            </w:r>
            <w:r w:rsidRPr="00764835">
              <w:rPr>
                <w:rFonts w:ascii="Times New Roman" w:eastAsia="Times New Roman" w:hAnsi="Times New Roman" w:cs="Times New Roman"/>
                <w:b/>
                <w:color w:val="000000"/>
              </w:rPr>
              <w:t>47)</w:t>
            </w:r>
          </w:p>
        </w:tc>
      </w:tr>
    </w:tbl>
    <w:p w14:paraId="6B20F924" w14:textId="77777777" w:rsidR="00126BF7" w:rsidRDefault="00126BF7" w:rsidP="00126BF7">
      <w:pPr>
        <w:spacing w:line="360" w:lineRule="auto"/>
        <w:rPr>
          <w:rFonts w:ascii="Times New Roman" w:hAnsi="Times New Roman" w:cs="Times New Roman"/>
        </w:rPr>
      </w:pPr>
    </w:p>
    <w:p w14:paraId="6B02C1B4" w14:textId="772BA47E" w:rsidR="00126BF7" w:rsidRDefault="00126BF7" w:rsidP="00126BF7">
      <w:pPr>
        <w:spacing w:line="360" w:lineRule="auto"/>
        <w:ind w:firstLine="720"/>
        <w:rPr>
          <w:rFonts w:ascii="Times New Roman" w:hAnsi="Times New Roman" w:cs="Times New Roman"/>
        </w:rPr>
      </w:pPr>
      <w:r>
        <w:rPr>
          <w:rFonts w:ascii="Times New Roman" w:hAnsi="Times New Roman" w:cs="Times New Roman"/>
        </w:rPr>
        <w:t xml:space="preserve">Participants averaged faster times on the first and third tasks with Fingers, and faster times on the second and fourth with VoiceOver. Average speeds for the first task with both Fingers and VoiceOver were </w:t>
      </w:r>
      <w:del w:id="21" w:author="Duncan McIsaac" w:date="2016-04-25T12:45:00Z">
        <w:r w:rsidDel="00FE72E1">
          <w:rPr>
            <w:rFonts w:ascii="Times New Roman" w:hAnsi="Times New Roman" w:cs="Times New Roman"/>
          </w:rPr>
          <w:delText xml:space="preserve">significantly </w:delText>
        </w:r>
      </w:del>
      <w:ins w:id="22" w:author="Duncan McIsaac" w:date="2016-04-25T12:45:00Z">
        <w:r w:rsidR="00FE72E1">
          <w:rPr>
            <w:rFonts w:ascii="Times New Roman" w:hAnsi="Times New Roman" w:cs="Times New Roman"/>
          </w:rPr>
          <w:t xml:space="preserve">substantially </w:t>
        </w:r>
      </w:ins>
      <w:r>
        <w:rPr>
          <w:rFonts w:ascii="Times New Roman" w:hAnsi="Times New Roman" w:cs="Times New Roman"/>
        </w:rPr>
        <w:t xml:space="preserve">slower than for proceeding tasks, </w:t>
      </w:r>
      <w:ins w:id="23" w:author="Duncan McIsaac" w:date="2016-04-26T11:38:00Z">
        <w:r w:rsidR="00F74824">
          <w:rPr>
            <w:rFonts w:ascii="Times New Roman" w:hAnsi="Times New Roman" w:cs="Times New Roman"/>
          </w:rPr>
          <w:t>and had a much</w:t>
        </w:r>
      </w:ins>
      <w:ins w:id="24" w:author="Duncan McIsaac" w:date="2016-04-26T11:34:00Z">
        <w:r w:rsidR="00916845">
          <w:rPr>
            <w:rFonts w:ascii="Times New Roman" w:hAnsi="Times New Roman" w:cs="Times New Roman"/>
          </w:rPr>
          <w:t xml:space="preserve"> higher standard deviation. </w:t>
        </w:r>
      </w:ins>
      <w:ins w:id="25" w:author="Duncan McIsaac" w:date="2016-04-26T11:35:00Z">
        <w:r w:rsidR="00916845">
          <w:rPr>
            <w:rFonts w:ascii="Times New Roman" w:hAnsi="Times New Roman" w:cs="Times New Roman"/>
          </w:rPr>
          <w:t xml:space="preserve">The range of speeds for Fingers task 1 completion was 212 seconds, and the range for VoiceOver task 1 completion was 289 seconds. </w:t>
        </w:r>
      </w:ins>
      <w:del w:id="26" w:author="Duncan McIsaac" w:date="2016-04-26T11:35:00Z">
        <w:r w:rsidDel="00916845">
          <w:rPr>
            <w:rFonts w:ascii="Times New Roman" w:hAnsi="Times New Roman" w:cs="Times New Roman"/>
          </w:rPr>
          <w:delText xml:space="preserve">and </w:delText>
        </w:r>
      </w:del>
      <w:ins w:id="27" w:author="Duncan McIsaac" w:date="2016-04-26T11:35:00Z">
        <w:r w:rsidR="00916845">
          <w:rPr>
            <w:rFonts w:ascii="Times New Roman" w:hAnsi="Times New Roman" w:cs="Times New Roman"/>
          </w:rPr>
          <w:t>A</w:t>
        </w:r>
      </w:ins>
      <w:del w:id="28" w:author="Duncan McIsaac" w:date="2016-04-26T11:35:00Z">
        <w:r w:rsidDel="00916845">
          <w:rPr>
            <w:rFonts w:ascii="Times New Roman" w:hAnsi="Times New Roman" w:cs="Times New Roman"/>
          </w:rPr>
          <w:delText>a</w:delText>
        </w:r>
      </w:del>
      <w:r>
        <w:rPr>
          <w:rFonts w:ascii="Times New Roman" w:hAnsi="Times New Roman" w:cs="Times New Roman"/>
        </w:rPr>
        <w:t xml:space="preserve">nalysis of our videos shows </w:t>
      </w:r>
      <w:ins w:id="29" w:author="Duncan McIsaac" w:date="2016-04-26T11:37:00Z">
        <w:r w:rsidR="00916845">
          <w:rPr>
            <w:rFonts w:ascii="Times New Roman" w:hAnsi="Times New Roman" w:cs="Times New Roman"/>
          </w:rPr>
          <w:t xml:space="preserve">some </w:t>
        </w:r>
      </w:ins>
      <w:r>
        <w:rPr>
          <w:rFonts w:ascii="Times New Roman" w:hAnsi="Times New Roman" w:cs="Times New Roman"/>
        </w:rPr>
        <w:t xml:space="preserve">participants felt more hesitation in the beginning, but tended to gain a better understanding of the interactions as time went on. </w:t>
      </w:r>
    </w:p>
    <w:p w14:paraId="63CDF852" w14:textId="77777777" w:rsidR="00126BF7" w:rsidRDefault="00126BF7" w:rsidP="00126BF7">
      <w:pPr>
        <w:spacing w:line="360" w:lineRule="auto"/>
        <w:ind w:firstLine="720"/>
        <w:rPr>
          <w:rFonts w:ascii="Times New Roman" w:hAnsi="Times New Roman" w:cs="Times New Roman"/>
        </w:rPr>
      </w:pPr>
      <w:r>
        <w:rPr>
          <w:rFonts w:ascii="Times New Roman" w:hAnsi="Times New Roman" w:cs="Times New Roman"/>
        </w:rPr>
        <w:t xml:space="preserve">Every participant’s screen </w:t>
      </w:r>
      <w:proofErr w:type="gramStart"/>
      <w:r>
        <w:rPr>
          <w:rFonts w:ascii="Times New Roman" w:hAnsi="Times New Roman" w:cs="Times New Roman"/>
        </w:rPr>
        <w:t>reader</w:t>
      </w:r>
      <w:proofErr w:type="gramEnd"/>
      <w:r>
        <w:rPr>
          <w:rFonts w:ascii="Times New Roman" w:hAnsi="Times New Roman" w:cs="Times New Roman"/>
        </w:rPr>
        <w:t xml:space="preserve"> of choice was </w:t>
      </w:r>
      <w:proofErr w:type="gramStart"/>
      <w:r>
        <w:rPr>
          <w:rFonts w:ascii="Times New Roman" w:hAnsi="Times New Roman" w:cs="Times New Roman"/>
        </w:rPr>
        <w:t>JAWS</w:t>
      </w:r>
      <w:proofErr w:type="gramEnd"/>
      <w:r>
        <w:rPr>
          <w:rFonts w:ascii="Times New Roman" w:hAnsi="Times New Roman" w:cs="Times New Roman"/>
        </w:rPr>
        <w:t>, so although the mental model for VoiceOver was similar, they still needed to learn how to use a new screen reader. Application development decisions made early on to speed prototyping and iteration later made it impossible to have participants complete the tasks with their own laptops. It is highly likely that participants would have completed each of the four tasks far faster with their own setup than with VoiceOver, but we were unable to collect that data.</w:t>
      </w:r>
    </w:p>
    <w:p w14:paraId="064EEA69" w14:textId="77777777" w:rsidR="00C16C5A" w:rsidRDefault="00C16C5A" w:rsidP="00126BF7">
      <w:pPr>
        <w:spacing w:line="360" w:lineRule="auto"/>
        <w:ind w:firstLine="720"/>
        <w:rPr>
          <w:rFonts w:ascii="Times New Roman" w:hAnsi="Times New Roman" w:cs="Times New Roman"/>
        </w:rPr>
      </w:pPr>
    </w:p>
    <w:p w14:paraId="6FBC4B36" w14:textId="77777777" w:rsidR="00126BF7" w:rsidRDefault="00126BF7" w:rsidP="00126BF7">
      <w:pPr>
        <w:spacing w:line="360" w:lineRule="auto"/>
        <w:rPr>
          <w:rFonts w:ascii="Times New Roman" w:hAnsi="Times New Roman" w:cs="Times New Roman"/>
        </w:rPr>
      </w:pPr>
      <w:r>
        <w:rPr>
          <w:noProof/>
        </w:rPr>
        <w:drawing>
          <wp:inline distT="0" distB="0" distL="0" distR="0" wp14:anchorId="2B92D285" wp14:editId="3AA2F3A9">
            <wp:extent cx="5549900" cy="3136900"/>
            <wp:effectExtent l="0" t="0" r="127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59E4643" w14:textId="77777777" w:rsidR="00126BF7" w:rsidRDefault="00126BF7" w:rsidP="00126BF7">
      <w:pPr>
        <w:spacing w:line="360" w:lineRule="auto"/>
        <w:rPr>
          <w:rFonts w:ascii="Times New Roman" w:hAnsi="Times New Roman" w:cs="Times New Roman"/>
        </w:rPr>
      </w:pPr>
      <w:r>
        <w:rPr>
          <w:rFonts w:ascii="Times New Roman" w:hAnsi="Times New Roman" w:cs="Times New Roman"/>
        </w:rPr>
        <w:tab/>
        <w:t>The chart above shows that average time may not be the most accurate measure of time for tasks 1 and 4 due to significant outliers by participants 2 and 4. Participant 2 had a tendency to become distracted during each task and take her hands off of the keyboard. Each time she did so, she required an additional reorientation period upon returning to the task, and we estimate this added approximately 35 seconds to her first task with Fingers, 10 seconds to her third task, and 40 seconds to her fourth task. With VoiceOver, the distractions added roughly 30 seconds to her first task and 15 seconds to her third. However, subtracting her distraction times from the data would not affect whether Fingers or VoiceOver was faster on average per task for any tasks.</w:t>
      </w:r>
    </w:p>
    <w:p w14:paraId="43FA44B1" w14:textId="77777777" w:rsidR="00126BF7" w:rsidRDefault="00126BF7" w:rsidP="00126BF7">
      <w:pPr>
        <w:spacing w:line="360" w:lineRule="auto"/>
        <w:rPr>
          <w:rFonts w:ascii="Times New Roman" w:hAnsi="Times New Roman" w:cs="Times New Roman"/>
        </w:rPr>
      </w:pPr>
      <w:r>
        <w:rPr>
          <w:rFonts w:ascii="Times New Roman" w:hAnsi="Times New Roman" w:cs="Times New Roman"/>
        </w:rPr>
        <w:tab/>
        <w:t>The chart also shows data is missing for many participants. Participant 1 did not complete her fourth Fingers task or any of the VoiceOver tasks due to technical issues. Some participants were unable to complete their fourth VoiceOver task due either to time constraints or data loss caused by an intermittent Internet connection.</w:t>
      </w:r>
    </w:p>
    <w:p w14:paraId="732A17A9" w14:textId="77777777" w:rsidR="00126BF7" w:rsidRDefault="00126BF7" w:rsidP="00126BF7">
      <w:pPr>
        <w:spacing w:line="360" w:lineRule="auto"/>
        <w:rPr>
          <w:rFonts w:ascii="Times New Roman" w:hAnsi="Times New Roman" w:cs="Times New Roman"/>
        </w:rPr>
      </w:pPr>
      <w:r>
        <w:rPr>
          <w:rFonts w:ascii="Times New Roman" w:hAnsi="Times New Roman" w:cs="Times New Roman"/>
        </w:rPr>
        <w:tab/>
        <w:t>We found that whether participants completed task 1 faster with Fingers or VoiceOver did not predict their performance with either system in proceeding tasks. Participants found tasks 2 and 3 easier than 1 and 4, and thus completed them faster with both Fingers and VoiceOver.</w:t>
      </w:r>
    </w:p>
    <w:p w14:paraId="30DA94AC" w14:textId="77777777" w:rsidR="00126BF7" w:rsidRDefault="00126BF7" w:rsidP="00126BF7">
      <w:pPr>
        <w:spacing w:line="360" w:lineRule="auto"/>
        <w:rPr>
          <w:rFonts w:ascii="Times New Roman" w:hAnsi="Times New Roman" w:cs="Times New Roman"/>
        </w:rPr>
      </w:pPr>
      <w:r>
        <w:rPr>
          <w:rFonts w:ascii="Times New Roman" w:hAnsi="Times New Roman" w:cs="Times New Roman"/>
        </w:rPr>
        <w:tab/>
      </w:r>
    </w:p>
    <w:p w14:paraId="4C866213" w14:textId="77777777" w:rsidR="00126BF7" w:rsidRPr="00537DDC" w:rsidRDefault="00126BF7" w:rsidP="00126BF7">
      <w:pPr>
        <w:spacing w:line="360" w:lineRule="auto"/>
        <w:rPr>
          <w:rFonts w:ascii="Times New Roman" w:hAnsi="Times New Roman" w:cs="Times New Roman"/>
          <w:b/>
        </w:rPr>
      </w:pPr>
      <w:r>
        <w:rPr>
          <w:rFonts w:ascii="Times New Roman" w:hAnsi="Times New Roman" w:cs="Times New Roman"/>
          <w:b/>
        </w:rPr>
        <w:t>Interactions</w:t>
      </w:r>
    </w:p>
    <w:p w14:paraId="5A6D59B4" w14:textId="77777777" w:rsidR="00126BF7" w:rsidRPr="00497772" w:rsidRDefault="00126BF7" w:rsidP="00126BF7">
      <w:pPr>
        <w:spacing w:line="360" w:lineRule="auto"/>
        <w:ind w:firstLine="720"/>
        <w:rPr>
          <w:rFonts w:ascii="Times New Roman" w:hAnsi="Times New Roman" w:cs="Times New Roman"/>
        </w:rPr>
      </w:pPr>
      <w:proofErr w:type="gramStart"/>
      <w:r>
        <w:rPr>
          <w:rFonts w:ascii="Times New Roman" w:hAnsi="Times New Roman" w:cs="Times New Roman"/>
        </w:rPr>
        <w:t>Screen reader use is typically marked by rapid pressing of various shortcuts and key commands</w:t>
      </w:r>
      <w:proofErr w:type="gramEnd"/>
      <w:r>
        <w:rPr>
          <w:rFonts w:ascii="Times New Roman" w:hAnsi="Times New Roman" w:cs="Times New Roman"/>
        </w:rPr>
        <w:t xml:space="preserve">. As such, we expected participants to engage in </w:t>
      </w:r>
      <w:proofErr w:type="gramStart"/>
      <w:r>
        <w:rPr>
          <w:rFonts w:ascii="Times New Roman" w:hAnsi="Times New Roman" w:cs="Times New Roman"/>
        </w:rPr>
        <w:t>fewer overall touch</w:t>
      </w:r>
      <w:proofErr w:type="gramEnd"/>
      <w:r>
        <w:rPr>
          <w:rFonts w:ascii="Times New Roman" w:hAnsi="Times New Roman" w:cs="Times New Roman"/>
        </w:rPr>
        <w:t xml:space="preserve"> and press interactions with Fingers than press interactions with VoiceOver. However, upon submission of each task, participants required time to reorient their hands on the keyboard. During this reorientation, multiple touch interactions were activated as participants’ fingers brushed along the keys. Notwithstanding the reorientation process, we believe Fingers still required more interactions on average per task than did VoiceOver.</w:t>
      </w:r>
    </w:p>
    <w:p w14:paraId="30173053" w14:textId="77777777" w:rsidR="00126BF7" w:rsidRPr="00DC65B1" w:rsidRDefault="00126BF7" w:rsidP="00126BF7">
      <w:pPr>
        <w:spacing w:line="360" w:lineRule="auto"/>
        <w:rPr>
          <w:rFonts w:ascii="Times New Roman" w:hAnsi="Times New Roman" w:cs="Times New Roman"/>
          <w:i/>
        </w:rPr>
      </w:pPr>
      <w:r w:rsidRPr="00DC65B1">
        <w:rPr>
          <w:rFonts w:ascii="Times New Roman" w:hAnsi="Times New Roman" w:cs="Times New Roman"/>
          <w:i/>
        </w:rPr>
        <w:t>Average number of interactions per task</w:t>
      </w:r>
    </w:p>
    <w:tbl>
      <w:tblPr>
        <w:tblStyle w:val="TableGrid"/>
        <w:tblW w:w="0" w:type="auto"/>
        <w:tblLook w:val="04A0" w:firstRow="1" w:lastRow="0" w:firstColumn="1" w:lastColumn="0" w:noHBand="0" w:noVBand="1"/>
      </w:tblPr>
      <w:tblGrid>
        <w:gridCol w:w="1771"/>
        <w:gridCol w:w="1771"/>
        <w:gridCol w:w="1771"/>
        <w:gridCol w:w="1771"/>
        <w:gridCol w:w="1772"/>
      </w:tblGrid>
      <w:tr w:rsidR="00126BF7" w:rsidRPr="00497772" w14:paraId="062DF6B1" w14:textId="77777777" w:rsidTr="00126BF7">
        <w:tc>
          <w:tcPr>
            <w:tcW w:w="1771" w:type="dxa"/>
          </w:tcPr>
          <w:p w14:paraId="04A5A324" w14:textId="77777777" w:rsidR="00126BF7" w:rsidRPr="00497772" w:rsidRDefault="00126BF7" w:rsidP="00126BF7">
            <w:pPr>
              <w:spacing w:line="360" w:lineRule="auto"/>
              <w:rPr>
                <w:rFonts w:ascii="Times New Roman" w:hAnsi="Times New Roman" w:cs="Times New Roman"/>
              </w:rPr>
            </w:pPr>
          </w:p>
        </w:tc>
        <w:tc>
          <w:tcPr>
            <w:tcW w:w="1771" w:type="dxa"/>
          </w:tcPr>
          <w:p w14:paraId="61705E63"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Task 1</w:t>
            </w:r>
          </w:p>
        </w:tc>
        <w:tc>
          <w:tcPr>
            <w:tcW w:w="1771" w:type="dxa"/>
          </w:tcPr>
          <w:p w14:paraId="2EE1F2A7"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Task 2</w:t>
            </w:r>
          </w:p>
        </w:tc>
        <w:tc>
          <w:tcPr>
            <w:tcW w:w="1771" w:type="dxa"/>
          </w:tcPr>
          <w:p w14:paraId="2D26BFB8"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Task 3</w:t>
            </w:r>
          </w:p>
        </w:tc>
        <w:tc>
          <w:tcPr>
            <w:tcW w:w="1772" w:type="dxa"/>
          </w:tcPr>
          <w:p w14:paraId="4295C186"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Task 4</w:t>
            </w:r>
          </w:p>
        </w:tc>
      </w:tr>
      <w:tr w:rsidR="00126BF7" w:rsidRPr="00497772" w14:paraId="7F3E8D4B" w14:textId="77777777" w:rsidTr="00126BF7">
        <w:tc>
          <w:tcPr>
            <w:tcW w:w="1771" w:type="dxa"/>
          </w:tcPr>
          <w:p w14:paraId="2C5DA2F1"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Fingers</w:t>
            </w:r>
          </w:p>
        </w:tc>
        <w:tc>
          <w:tcPr>
            <w:tcW w:w="1771" w:type="dxa"/>
          </w:tcPr>
          <w:p w14:paraId="1F40CBB3" w14:textId="40E27C10" w:rsidR="00126BF7" w:rsidRPr="00497772" w:rsidRDefault="00126BF7" w:rsidP="00404299">
            <w:pPr>
              <w:spacing w:line="360" w:lineRule="auto"/>
              <w:rPr>
                <w:rFonts w:ascii="Times New Roman" w:hAnsi="Times New Roman" w:cs="Times New Roman"/>
              </w:rPr>
            </w:pPr>
            <w:r w:rsidRPr="00497772">
              <w:rPr>
                <w:rFonts w:ascii="Times New Roman" w:hAnsi="Times New Roman" w:cs="Times New Roman"/>
              </w:rPr>
              <w:t>43</w:t>
            </w:r>
            <w:ins w:id="30" w:author="Duncan McIsaac" w:date="2016-04-26T11:18:00Z">
              <w:r w:rsidR="00404299">
                <w:rPr>
                  <w:rFonts w:ascii="Times New Roman" w:hAnsi="Times New Roman" w:cs="Times New Roman"/>
                </w:rPr>
                <w:t xml:space="preserve"> </w:t>
              </w:r>
              <w:r w:rsidR="00404299" w:rsidRPr="00BE199C">
                <w:rPr>
                  <w:rFonts w:ascii="Times New Roman" w:hAnsi="Times New Roman" w:cs="Times New Roman"/>
                </w:rPr>
                <w:t>(</w:t>
              </w:r>
              <w:r w:rsidR="00404299" w:rsidRPr="007D06ED">
                <w:rPr>
                  <w:rFonts w:ascii="Times New Roman" w:hAnsi="Times New Roman" w:cs="Times New Roman"/>
                  <w:color w:val="000000"/>
                </w:rPr>
                <w:t xml:space="preserve">σ = </w:t>
              </w:r>
              <w:r w:rsidR="00404299">
                <w:rPr>
                  <w:rFonts w:ascii="Times New Roman" w:eastAsia="Times New Roman" w:hAnsi="Times New Roman" w:cs="Times New Roman"/>
                  <w:color w:val="000000"/>
                </w:rPr>
                <w:t>24)</w:t>
              </w:r>
            </w:ins>
            <w:del w:id="31" w:author="Duncan McIsaac" w:date="2016-04-26T11:17:00Z">
              <w:r w:rsidDel="00404299">
                <w:rPr>
                  <w:rFonts w:ascii="Times New Roman" w:hAnsi="Times New Roman" w:cs="Times New Roman"/>
                </w:rPr>
                <w:delText>.2</w:delText>
              </w:r>
            </w:del>
          </w:p>
        </w:tc>
        <w:tc>
          <w:tcPr>
            <w:tcW w:w="1771" w:type="dxa"/>
          </w:tcPr>
          <w:p w14:paraId="13D344D5" w14:textId="24ABC55E" w:rsidR="00126BF7" w:rsidRPr="00497772" w:rsidRDefault="00126BF7" w:rsidP="00404299">
            <w:pPr>
              <w:spacing w:line="360" w:lineRule="auto"/>
              <w:rPr>
                <w:rFonts w:ascii="Times New Roman" w:hAnsi="Times New Roman" w:cs="Times New Roman"/>
              </w:rPr>
            </w:pPr>
            <w:r w:rsidRPr="00497772">
              <w:rPr>
                <w:rFonts w:ascii="Times New Roman" w:hAnsi="Times New Roman" w:cs="Times New Roman"/>
              </w:rPr>
              <w:t>40</w:t>
            </w:r>
            <w:ins w:id="32" w:author="Duncan McIsaac" w:date="2016-04-26T11:18:00Z">
              <w:r w:rsidR="00404299">
                <w:rPr>
                  <w:rFonts w:ascii="Times New Roman" w:hAnsi="Times New Roman" w:cs="Times New Roman"/>
                </w:rPr>
                <w:t xml:space="preserve"> </w:t>
              </w:r>
              <w:r w:rsidR="00404299" w:rsidRPr="00BE199C">
                <w:rPr>
                  <w:rFonts w:ascii="Times New Roman" w:hAnsi="Times New Roman" w:cs="Times New Roman"/>
                </w:rPr>
                <w:t>(</w:t>
              </w:r>
              <w:r w:rsidR="00404299" w:rsidRPr="007D06ED">
                <w:rPr>
                  <w:rFonts w:ascii="Times New Roman" w:hAnsi="Times New Roman" w:cs="Times New Roman"/>
                  <w:color w:val="000000"/>
                </w:rPr>
                <w:t xml:space="preserve">σ = </w:t>
              </w:r>
              <w:r w:rsidR="00404299">
                <w:rPr>
                  <w:rFonts w:ascii="Times New Roman" w:eastAsia="Times New Roman" w:hAnsi="Times New Roman" w:cs="Times New Roman"/>
                  <w:color w:val="000000"/>
                </w:rPr>
                <w:t>12)</w:t>
              </w:r>
            </w:ins>
            <w:del w:id="33" w:author="Duncan McIsaac" w:date="2016-04-26T11:17:00Z">
              <w:r w:rsidDel="00404299">
                <w:rPr>
                  <w:rFonts w:ascii="Times New Roman" w:hAnsi="Times New Roman" w:cs="Times New Roman"/>
                </w:rPr>
                <w:delText>.2</w:delText>
              </w:r>
            </w:del>
          </w:p>
        </w:tc>
        <w:tc>
          <w:tcPr>
            <w:tcW w:w="1771" w:type="dxa"/>
          </w:tcPr>
          <w:p w14:paraId="2B0458B3" w14:textId="38F539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29</w:t>
            </w:r>
            <w:ins w:id="34" w:author="Duncan McIsaac" w:date="2016-04-26T11:18:00Z">
              <w:r w:rsidR="00404299">
                <w:rPr>
                  <w:rFonts w:ascii="Times New Roman" w:hAnsi="Times New Roman" w:cs="Times New Roman"/>
                </w:rPr>
                <w:t xml:space="preserve"> </w:t>
              </w:r>
              <w:r w:rsidR="00404299" w:rsidRPr="00BE199C">
                <w:rPr>
                  <w:rFonts w:ascii="Times New Roman" w:hAnsi="Times New Roman" w:cs="Times New Roman"/>
                </w:rPr>
                <w:t>(</w:t>
              </w:r>
              <w:r w:rsidR="00404299" w:rsidRPr="007D06ED">
                <w:rPr>
                  <w:rFonts w:ascii="Times New Roman" w:hAnsi="Times New Roman" w:cs="Times New Roman"/>
                  <w:color w:val="000000"/>
                </w:rPr>
                <w:t xml:space="preserve">σ = </w:t>
              </w:r>
              <w:r w:rsidR="00404299">
                <w:rPr>
                  <w:rFonts w:ascii="Times New Roman" w:eastAsia="Times New Roman" w:hAnsi="Times New Roman" w:cs="Times New Roman"/>
                  <w:color w:val="000000"/>
                </w:rPr>
                <w:t>12)</w:t>
              </w:r>
            </w:ins>
            <w:del w:id="35" w:author="Duncan McIsaac" w:date="2016-04-26T11:17:00Z">
              <w:r w:rsidDel="00404299">
                <w:rPr>
                  <w:rFonts w:ascii="Times New Roman" w:hAnsi="Times New Roman" w:cs="Times New Roman"/>
                </w:rPr>
                <w:delText>.0</w:delText>
              </w:r>
            </w:del>
          </w:p>
        </w:tc>
        <w:tc>
          <w:tcPr>
            <w:tcW w:w="1772" w:type="dxa"/>
          </w:tcPr>
          <w:p w14:paraId="60CBA324" w14:textId="0812652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7</w:t>
            </w:r>
            <w:ins w:id="36" w:author="Duncan McIsaac" w:date="2016-04-26T11:17:00Z">
              <w:r w:rsidR="00404299">
                <w:rPr>
                  <w:rFonts w:ascii="Times New Roman" w:hAnsi="Times New Roman" w:cs="Times New Roman"/>
                </w:rPr>
                <w:t>1</w:t>
              </w:r>
            </w:ins>
            <w:ins w:id="37" w:author="Duncan McIsaac" w:date="2016-04-26T11:18:00Z">
              <w:r w:rsidR="00404299">
                <w:rPr>
                  <w:rFonts w:ascii="Times New Roman" w:hAnsi="Times New Roman" w:cs="Times New Roman"/>
                </w:rPr>
                <w:t xml:space="preserve"> </w:t>
              </w:r>
              <w:r w:rsidR="00404299" w:rsidRPr="00BE199C">
                <w:rPr>
                  <w:rFonts w:ascii="Times New Roman" w:hAnsi="Times New Roman" w:cs="Times New Roman"/>
                </w:rPr>
                <w:t>(</w:t>
              </w:r>
              <w:r w:rsidR="00404299" w:rsidRPr="007D06ED">
                <w:rPr>
                  <w:rFonts w:ascii="Times New Roman" w:hAnsi="Times New Roman" w:cs="Times New Roman"/>
                  <w:color w:val="000000"/>
                </w:rPr>
                <w:t xml:space="preserve">σ = </w:t>
              </w:r>
              <w:r w:rsidR="00404299">
                <w:rPr>
                  <w:rFonts w:ascii="Times New Roman" w:eastAsia="Times New Roman" w:hAnsi="Times New Roman" w:cs="Times New Roman"/>
                  <w:color w:val="000000"/>
                </w:rPr>
                <w:t>12)</w:t>
              </w:r>
            </w:ins>
            <w:del w:id="38" w:author="Duncan McIsaac" w:date="2016-04-26T11:17:00Z">
              <w:r w:rsidRPr="00497772" w:rsidDel="00404299">
                <w:rPr>
                  <w:rFonts w:ascii="Times New Roman" w:hAnsi="Times New Roman" w:cs="Times New Roman"/>
                </w:rPr>
                <w:delText>0</w:delText>
              </w:r>
              <w:r w:rsidDel="00404299">
                <w:rPr>
                  <w:rFonts w:ascii="Times New Roman" w:hAnsi="Times New Roman" w:cs="Times New Roman"/>
                </w:rPr>
                <w:delText>.8</w:delText>
              </w:r>
            </w:del>
          </w:p>
        </w:tc>
      </w:tr>
      <w:tr w:rsidR="00126BF7" w:rsidRPr="00497772" w14:paraId="6E5E5B1F" w14:textId="77777777" w:rsidTr="00126BF7">
        <w:tc>
          <w:tcPr>
            <w:tcW w:w="1771" w:type="dxa"/>
          </w:tcPr>
          <w:p w14:paraId="1DBF61B2" w14:textId="77777777" w:rsidR="00126BF7" w:rsidRPr="00497772" w:rsidRDefault="00126BF7" w:rsidP="00126BF7">
            <w:pPr>
              <w:spacing w:line="360" w:lineRule="auto"/>
              <w:rPr>
                <w:rFonts w:ascii="Times New Roman" w:hAnsi="Times New Roman" w:cs="Times New Roman"/>
              </w:rPr>
            </w:pPr>
            <w:r w:rsidRPr="00497772">
              <w:rPr>
                <w:rFonts w:ascii="Times New Roman" w:hAnsi="Times New Roman" w:cs="Times New Roman"/>
              </w:rPr>
              <w:t>VoiceOver</w:t>
            </w:r>
          </w:p>
        </w:tc>
        <w:tc>
          <w:tcPr>
            <w:tcW w:w="1771" w:type="dxa"/>
          </w:tcPr>
          <w:p w14:paraId="5213AF6C" w14:textId="19411B9E" w:rsidR="00126BF7" w:rsidRPr="00497772" w:rsidRDefault="00126BF7" w:rsidP="00404299">
            <w:pPr>
              <w:spacing w:line="360" w:lineRule="auto"/>
              <w:rPr>
                <w:rFonts w:ascii="Times New Roman" w:hAnsi="Times New Roman" w:cs="Times New Roman"/>
              </w:rPr>
            </w:pPr>
            <w:r w:rsidRPr="00497772">
              <w:rPr>
                <w:rFonts w:ascii="Times New Roman" w:hAnsi="Times New Roman" w:cs="Times New Roman"/>
              </w:rPr>
              <w:t>21</w:t>
            </w:r>
            <w:ins w:id="39" w:author="Duncan McIsaac" w:date="2016-04-26T11:18:00Z">
              <w:r w:rsidR="00404299">
                <w:rPr>
                  <w:rFonts w:ascii="Times New Roman" w:hAnsi="Times New Roman" w:cs="Times New Roman"/>
                </w:rPr>
                <w:t xml:space="preserve"> </w:t>
              </w:r>
              <w:r w:rsidR="00404299" w:rsidRPr="00BE199C">
                <w:rPr>
                  <w:rFonts w:ascii="Times New Roman" w:hAnsi="Times New Roman" w:cs="Times New Roman"/>
                </w:rPr>
                <w:t>(</w:t>
              </w:r>
              <w:r w:rsidR="00404299" w:rsidRPr="007D06ED">
                <w:rPr>
                  <w:rFonts w:ascii="Times New Roman" w:hAnsi="Times New Roman" w:cs="Times New Roman"/>
                  <w:color w:val="000000"/>
                </w:rPr>
                <w:t xml:space="preserve">σ = </w:t>
              </w:r>
              <w:r w:rsidR="00404299">
                <w:rPr>
                  <w:rFonts w:ascii="Times New Roman" w:eastAsia="Times New Roman" w:hAnsi="Times New Roman" w:cs="Times New Roman"/>
                  <w:color w:val="000000"/>
                </w:rPr>
                <w:t>15)</w:t>
              </w:r>
            </w:ins>
            <w:del w:id="40" w:author="Duncan McIsaac" w:date="2016-04-26T11:17:00Z">
              <w:r w:rsidDel="00404299">
                <w:rPr>
                  <w:rFonts w:ascii="Times New Roman" w:hAnsi="Times New Roman" w:cs="Times New Roman"/>
                </w:rPr>
                <w:delText>.3</w:delText>
              </w:r>
            </w:del>
          </w:p>
        </w:tc>
        <w:tc>
          <w:tcPr>
            <w:tcW w:w="1771" w:type="dxa"/>
          </w:tcPr>
          <w:p w14:paraId="583DA031" w14:textId="181EB6E3" w:rsidR="00126BF7" w:rsidRPr="00497772" w:rsidRDefault="00126BF7" w:rsidP="00404299">
            <w:pPr>
              <w:spacing w:line="360" w:lineRule="auto"/>
              <w:rPr>
                <w:rFonts w:ascii="Times New Roman" w:hAnsi="Times New Roman" w:cs="Times New Roman"/>
              </w:rPr>
            </w:pPr>
            <w:r w:rsidRPr="00497772">
              <w:rPr>
                <w:rFonts w:ascii="Times New Roman" w:hAnsi="Times New Roman" w:cs="Times New Roman"/>
              </w:rPr>
              <w:t>7</w:t>
            </w:r>
            <w:ins w:id="41" w:author="Duncan McIsaac" w:date="2016-04-26T11:18:00Z">
              <w:r w:rsidR="00404299">
                <w:rPr>
                  <w:rFonts w:ascii="Times New Roman" w:hAnsi="Times New Roman" w:cs="Times New Roman"/>
                </w:rPr>
                <w:t xml:space="preserve"> </w:t>
              </w:r>
              <w:r w:rsidR="00404299" w:rsidRPr="00BE199C">
                <w:rPr>
                  <w:rFonts w:ascii="Times New Roman" w:hAnsi="Times New Roman" w:cs="Times New Roman"/>
                </w:rPr>
                <w:t>(</w:t>
              </w:r>
              <w:r w:rsidR="00404299" w:rsidRPr="007D06ED">
                <w:rPr>
                  <w:rFonts w:ascii="Times New Roman" w:hAnsi="Times New Roman" w:cs="Times New Roman"/>
                  <w:color w:val="000000"/>
                </w:rPr>
                <w:t xml:space="preserve">σ = </w:t>
              </w:r>
              <w:r w:rsidR="00404299">
                <w:rPr>
                  <w:rFonts w:ascii="Times New Roman" w:eastAsia="Times New Roman" w:hAnsi="Times New Roman" w:cs="Times New Roman"/>
                  <w:color w:val="000000"/>
                </w:rPr>
                <w:t>1)</w:t>
              </w:r>
            </w:ins>
            <w:del w:id="42" w:author="Duncan McIsaac" w:date="2016-04-26T11:17:00Z">
              <w:r w:rsidDel="00404299">
                <w:rPr>
                  <w:rFonts w:ascii="Times New Roman" w:hAnsi="Times New Roman" w:cs="Times New Roman"/>
                </w:rPr>
                <w:delText>.0</w:delText>
              </w:r>
            </w:del>
          </w:p>
        </w:tc>
        <w:tc>
          <w:tcPr>
            <w:tcW w:w="1771" w:type="dxa"/>
          </w:tcPr>
          <w:p w14:paraId="4F376F76" w14:textId="7A0447FA" w:rsidR="00126BF7" w:rsidRPr="00497772" w:rsidRDefault="00126BF7" w:rsidP="00404299">
            <w:pPr>
              <w:spacing w:line="360" w:lineRule="auto"/>
              <w:rPr>
                <w:rFonts w:ascii="Times New Roman" w:hAnsi="Times New Roman" w:cs="Times New Roman"/>
              </w:rPr>
            </w:pPr>
            <w:r w:rsidRPr="00497772">
              <w:rPr>
                <w:rFonts w:ascii="Times New Roman" w:hAnsi="Times New Roman" w:cs="Times New Roman"/>
              </w:rPr>
              <w:t>1</w:t>
            </w:r>
            <w:ins w:id="43" w:author="Duncan McIsaac" w:date="2016-04-26T11:17:00Z">
              <w:r w:rsidR="00404299">
                <w:rPr>
                  <w:rFonts w:ascii="Times New Roman" w:hAnsi="Times New Roman" w:cs="Times New Roman"/>
                </w:rPr>
                <w:t>6</w:t>
              </w:r>
            </w:ins>
            <w:ins w:id="44" w:author="Duncan McIsaac" w:date="2016-04-26T11:19:00Z">
              <w:r w:rsidR="00404299">
                <w:rPr>
                  <w:rFonts w:ascii="Times New Roman" w:hAnsi="Times New Roman" w:cs="Times New Roman"/>
                </w:rPr>
                <w:t xml:space="preserve"> </w:t>
              </w:r>
              <w:r w:rsidR="00404299" w:rsidRPr="00BE199C">
                <w:rPr>
                  <w:rFonts w:ascii="Times New Roman" w:hAnsi="Times New Roman" w:cs="Times New Roman"/>
                </w:rPr>
                <w:t>(</w:t>
              </w:r>
              <w:r w:rsidR="00404299" w:rsidRPr="007D06ED">
                <w:rPr>
                  <w:rFonts w:ascii="Times New Roman" w:hAnsi="Times New Roman" w:cs="Times New Roman"/>
                  <w:color w:val="000000"/>
                </w:rPr>
                <w:t xml:space="preserve">σ = </w:t>
              </w:r>
              <w:r w:rsidR="00404299">
                <w:rPr>
                  <w:rFonts w:ascii="Times New Roman" w:eastAsia="Times New Roman" w:hAnsi="Times New Roman" w:cs="Times New Roman"/>
                  <w:color w:val="000000"/>
                </w:rPr>
                <w:t>6)</w:t>
              </w:r>
            </w:ins>
            <w:del w:id="45" w:author="Duncan McIsaac" w:date="2016-04-26T11:17:00Z">
              <w:r w:rsidRPr="00497772" w:rsidDel="00404299">
                <w:rPr>
                  <w:rFonts w:ascii="Times New Roman" w:hAnsi="Times New Roman" w:cs="Times New Roman"/>
                </w:rPr>
                <w:delText>5</w:delText>
              </w:r>
              <w:r w:rsidDel="00404299">
                <w:rPr>
                  <w:rFonts w:ascii="Times New Roman" w:hAnsi="Times New Roman" w:cs="Times New Roman"/>
                </w:rPr>
                <w:delText>.5</w:delText>
              </w:r>
            </w:del>
          </w:p>
        </w:tc>
        <w:tc>
          <w:tcPr>
            <w:tcW w:w="1772" w:type="dxa"/>
          </w:tcPr>
          <w:p w14:paraId="1CBBDEC8" w14:textId="5D5E709A" w:rsidR="00126BF7" w:rsidRPr="00497772" w:rsidRDefault="00126BF7" w:rsidP="00404299">
            <w:pPr>
              <w:spacing w:line="360" w:lineRule="auto"/>
              <w:rPr>
                <w:rFonts w:ascii="Times New Roman" w:hAnsi="Times New Roman" w:cs="Times New Roman"/>
              </w:rPr>
            </w:pPr>
            <w:r w:rsidRPr="00497772">
              <w:rPr>
                <w:rFonts w:ascii="Times New Roman" w:hAnsi="Times New Roman" w:cs="Times New Roman"/>
              </w:rPr>
              <w:t>2</w:t>
            </w:r>
            <w:ins w:id="46" w:author="Duncan McIsaac" w:date="2016-04-26T11:17:00Z">
              <w:r w:rsidR="00404299">
                <w:rPr>
                  <w:rFonts w:ascii="Times New Roman" w:hAnsi="Times New Roman" w:cs="Times New Roman"/>
                </w:rPr>
                <w:t>9</w:t>
              </w:r>
            </w:ins>
            <w:ins w:id="47" w:author="Duncan McIsaac" w:date="2016-04-26T11:19:00Z">
              <w:r w:rsidR="00404299">
                <w:rPr>
                  <w:rFonts w:ascii="Times New Roman" w:hAnsi="Times New Roman" w:cs="Times New Roman"/>
                </w:rPr>
                <w:t xml:space="preserve"> </w:t>
              </w:r>
              <w:r w:rsidR="00404299" w:rsidRPr="00BE199C">
                <w:rPr>
                  <w:rFonts w:ascii="Times New Roman" w:hAnsi="Times New Roman" w:cs="Times New Roman"/>
                </w:rPr>
                <w:t>(</w:t>
              </w:r>
              <w:r w:rsidR="00404299" w:rsidRPr="007D06ED">
                <w:rPr>
                  <w:rFonts w:ascii="Times New Roman" w:hAnsi="Times New Roman" w:cs="Times New Roman"/>
                  <w:color w:val="000000"/>
                </w:rPr>
                <w:t xml:space="preserve">σ = </w:t>
              </w:r>
              <w:r w:rsidR="00404299">
                <w:rPr>
                  <w:rFonts w:ascii="Times New Roman" w:eastAsia="Times New Roman" w:hAnsi="Times New Roman" w:cs="Times New Roman"/>
                  <w:color w:val="000000"/>
                </w:rPr>
                <w:t>28)</w:t>
              </w:r>
            </w:ins>
            <w:del w:id="48" w:author="Duncan McIsaac" w:date="2016-04-26T11:17:00Z">
              <w:r w:rsidRPr="00497772" w:rsidDel="00404299">
                <w:rPr>
                  <w:rFonts w:ascii="Times New Roman" w:hAnsi="Times New Roman" w:cs="Times New Roman"/>
                </w:rPr>
                <w:delText>8</w:delText>
              </w:r>
              <w:r w:rsidDel="00404299">
                <w:rPr>
                  <w:rFonts w:ascii="Times New Roman" w:hAnsi="Times New Roman" w:cs="Times New Roman"/>
                </w:rPr>
                <w:delText>.5</w:delText>
              </w:r>
            </w:del>
          </w:p>
        </w:tc>
      </w:tr>
    </w:tbl>
    <w:p w14:paraId="34DAA481" w14:textId="77777777" w:rsidR="00126BF7" w:rsidRPr="00497772" w:rsidRDefault="00126BF7" w:rsidP="00126BF7">
      <w:pPr>
        <w:spacing w:line="360" w:lineRule="auto"/>
        <w:rPr>
          <w:rFonts w:ascii="Times New Roman" w:hAnsi="Times New Roman" w:cs="Times New Roman"/>
        </w:rPr>
      </w:pPr>
    </w:p>
    <w:p w14:paraId="42E5C699" w14:textId="77777777" w:rsidR="00126BF7" w:rsidRDefault="00126BF7" w:rsidP="00126BF7">
      <w:pPr>
        <w:spacing w:line="360" w:lineRule="auto"/>
        <w:rPr>
          <w:rFonts w:ascii="Times New Roman" w:hAnsi="Times New Roman" w:cs="Times New Roman"/>
        </w:rPr>
      </w:pPr>
      <w:r>
        <w:rPr>
          <w:noProof/>
        </w:rPr>
        <w:drawing>
          <wp:inline distT="0" distB="0" distL="0" distR="0" wp14:anchorId="186A6ED7" wp14:editId="462AFCC8">
            <wp:extent cx="5486400" cy="3307080"/>
            <wp:effectExtent l="0" t="0" r="25400" b="2032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400BE57" w14:textId="77777777" w:rsidR="00126BF7" w:rsidRDefault="00126BF7" w:rsidP="00126BF7">
      <w:pPr>
        <w:spacing w:line="360" w:lineRule="auto"/>
        <w:rPr>
          <w:rFonts w:ascii="Times New Roman" w:hAnsi="Times New Roman" w:cs="Times New Roman"/>
        </w:rPr>
      </w:pPr>
      <w:r>
        <w:rPr>
          <w:rFonts w:ascii="Times New Roman" w:hAnsi="Times New Roman" w:cs="Times New Roman"/>
        </w:rPr>
        <w:tab/>
        <w:t>The chart above makes it clear VoiceOver required far fewer interactions than Fingers. It is difficult to identify a clear relationship between time and number of interactions as each participant worked through the tasks in her own way. When stuck, participants tended to either navigate around the page or to stay still. The best example of this is comparing the performance of participants 1 and 2 on Fingers task 1. Participant 1 completed this task approximately twice as fast as participant 2, but logged almost twice as many interactions. Similarly for VoiceOver, participant 2 took far longer on task 1 than did participant 5, but logged approximately one third as many interactions.</w:t>
      </w:r>
    </w:p>
    <w:p w14:paraId="20DB971E" w14:textId="77777777" w:rsidR="00126BF7" w:rsidRDefault="00126BF7" w:rsidP="00747178">
      <w:pPr>
        <w:spacing w:line="360" w:lineRule="auto"/>
        <w:rPr>
          <w:rFonts w:ascii="Times New Roman" w:hAnsi="Times New Roman" w:cs="Times New Roman"/>
        </w:rPr>
      </w:pPr>
    </w:p>
    <w:p w14:paraId="6D01ABAE" w14:textId="169E523F" w:rsidR="007D7171" w:rsidRPr="00DC65B1" w:rsidRDefault="00DC65B1" w:rsidP="00747178">
      <w:pPr>
        <w:spacing w:line="360" w:lineRule="auto"/>
        <w:rPr>
          <w:rFonts w:ascii="Times New Roman" w:hAnsi="Times New Roman" w:cs="Times New Roman"/>
        </w:rPr>
      </w:pPr>
      <w:r>
        <w:rPr>
          <w:rFonts w:ascii="Times New Roman" w:hAnsi="Times New Roman" w:cs="Times New Roman"/>
          <w:b/>
        </w:rPr>
        <w:t>DISCUSSION AND CONCLUSION</w:t>
      </w:r>
    </w:p>
    <w:p w14:paraId="2B3BE36E" w14:textId="54F04807" w:rsidR="007D7171" w:rsidRDefault="001571F0" w:rsidP="00747178">
      <w:pPr>
        <w:spacing w:line="360" w:lineRule="auto"/>
        <w:rPr>
          <w:rFonts w:ascii="Times New Roman" w:hAnsi="Times New Roman" w:cs="Times New Roman"/>
        </w:rPr>
      </w:pPr>
      <w:r>
        <w:rPr>
          <w:rFonts w:ascii="Times New Roman" w:hAnsi="Times New Roman" w:cs="Times New Roman"/>
        </w:rPr>
        <w:tab/>
        <w:t>We were curious going into this study if the benefit provided by creating an accurate two-dimensional representation of website content would outweigh the effort required to adopt a new mental model. Participants across age groups showed a range of adaptability, but due to the ingrained nature of their keyboard mental models, it</w:t>
      </w:r>
      <w:r w:rsidR="00F8553F">
        <w:rPr>
          <w:rFonts w:ascii="Times New Roman" w:hAnsi="Times New Roman" w:cs="Times New Roman"/>
        </w:rPr>
        <w:t xml:space="preserve"> i</w:t>
      </w:r>
      <w:r>
        <w:rPr>
          <w:rFonts w:ascii="Times New Roman" w:hAnsi="Times New Roman" w:cs="Times New Roman"/>
        </w:rPr>
        <w:t xml:space="preserve">s </w:t>
      </w:r>
      <w:r w:rsidR="001117D4">
        <w:rPr>
          <w:rFonts w:ascii="Times New Roman" w:hAnsi="Times New Roman" w:cs="Times New Roman"/>
        </w:rPr>
        <w:t>not possible</w:t>
      </w:r>
      <w:r>
        <w:rPr>
          <w:rFonts w:ascii="Times New Roman" w:hAnsi="Times New Roman" w:cs="Times New Roman"/>
        </w:rPr>
        <w:t xml:space="preserve"> to tell from a first impression whether a keyboard surface interaction system such as Fingers will improve</w:t>
      </w:r>
      <w:r w:rsidR="00162880">
        <w:rPr>
          <w:rFonts w:ascii="Times New Roman" w:hAnsi="Times New Roman" w:cs="Times New Roman"/>
        </w:rPr>
        <w:t xml:space="preserve"> web</w:t>
      </w:r>
      <w:r>
        <w:rPr>
          <w:rFonts w:ascii="Times New Roman" w:hAnsi="Times New Roman" w:cs="Times New Roman"/>
        </w:rPr>
        <w:t xml:space="preserve"> usability for the visually impaired. </w:t>
      </w:r>
    </w:p>
    <w:p w14:paraId="222752E7" w14:textId="0C47CD9D" w:rsidR="00FF2D00" w:rsidRDefault="00162880" w:rsidP="00747178">
      <w:pPr>
        <w:spacing w:line="360" w:lineRule="auto"/>
        <w:rPr>
          <w:rFonts w:ascii="Times New Roman" w:hAnsi="Times New Roman" w:cs="Times New Roman"/>
        </w:rPr>
      </w:pPr>
      <w:r>
        <w:rPr>
          <w:rFonts w:ascii="Times New Roman" w:hAnsi="Times New Roman" w:cs="Times New Roman"/>
        </w:rPr>
        <w:tab/>
        <w:t>We suggest future web accessibility studies involving Fingers are of a longitudinal nature.</w:t>
      </w:r>
      <w:r w:rsidR="001571F0">
        <w:rPr>
          <w:rFonts w:ascii="Times New Roman" w:hAnsi="Times New Roman" w:cs="Times New Roman"/>
        </w:rPr>
        <w:t xml:space="preserve"> This way, participants will overcome the novelty effect of the technology, and researchers will begin to determine whether the affordances of a haptic interface modeled after actual websites outweigh the existing benefits provided by screen readers. </w:t>
      </w:r>
    </w:p>
    <w:p w14:paraId="65BA605A" w14:textId="55B40474" w:rsidR="00BE6A3D" w:rsidRDefault="00FF2D00" w:rsidP="00747178">
      <w:pPr>
        <w:spacing w:line="360" w:lineRule="auto"/>
        <w:rPr>
          <w:rFonts w:ascii="Times New Roman" w:hAnsi="Times New Roman" w:cs="Times New Roman"/>
        </w:rPr>
      </w:pPr>
      <w:r>
        <w:rPr>
          <w:rFonts w:ascii="Times New Roman" w:hAnsi="Times New Roman" w:cs="Times New Roman"/>
        </w:rPr>
        <w:tab/>
        <w:t xml:space="preserve">The Fingers apparatus itself could use much improvement. Though it is already low-cost, its finger-tracking accuracy could be greatly improved via construction of a purpose-built stand. Additionally, replacing the glove, infrared emitter and </w:t>
      </w:r>
      <w:proofErr w:type="spellStart"/>
      <w:r>
        <w:rPr>
          <w:rFonts w:ascii="Times New Roman" w:hAnsi="Times New Roman" w:cs="Times New Roman"/>
        </w:rPr>
        <w:t>Wiimotes</w:t>
      </w:r>
      <w:proofErr w:type="spellEnd"/>
      <w:r>
        <w:rPr>
          <w:rFonts w:ascii="Times New Roman" w:hAnsi="Times New Roman" w:cs="Times New Roman"/>
        </w:rPr>
        <w:t xml:space="preserve"> with a camera using machine vision to track a user’s (gloveless) fingers would improve haptic feedback and reduce the hassle associated with putting on a wearable to interact with one’s computer. </w:t>
      </w:r>
    </w:p>
    <w:p w14:paraId="7AE12477" w14:textId="77777777" w:rsidR="00C16C5A" w:rsidRDefault="00C16C5A" w:rsidP="00747178">
      <w:pPr>
        <w:spacing w:line="360" w:lineRule="auto"/>
        <w:rPr>
          <w:rFonts w:ascii="Times New Roman" w:hAnsi="Times New Roman" w:cs="Times New Roman"/>
        </w:rPr>
      </w:pPr>
    </w:p>
    <w:p w14:paraId="0CF2E731" w14:textId="0E61B6F1" w:rsidR="00BE6A3D" w:rsidRPr="00BE6A3D" w:rsidRDefault="00DC65B1" w:rsidP="00747178">
      <w:pPr>
        <w:spacing w:line="360" w:lineRule="auto"/>
        <w:rPr>
          <w:b/>
        </w:rPr>
      </w:pPr>
      <w:r>
        <w:rPr>
          <w:rFonts w:ascii="Times New Roman" w:hAnsi="Times New Roman" w:cs="Times New Roman"/>
          <w:b/>
          <w:color w:val="000000"/>
        </w:rPr>
        <w:t>REFERENCES</w:t>
      </w:r>
    </w:p>
    <w:p w14:paraId="30B8E810" w14:textId="77777777" w:rsidR="00BE6A3D" w:rsidRDefault="00BE6A3D" w:rsidP="00747178">
      <w:pPr>
        <w:spacing w:line="360" w:lineRule="auto"/>
        <w:ind w:left="720" w:hanging="720"/>
        <w:rPr>
          <w:rFonts w:ascii="Times New Roman" w:hAnsi="Times New Roman" w:cs="Times New Roman"/>
          <w:color w:val="000000"/>
        </w:rPr>
      </w:pPr>
    </w:p>
    <w:p w14:paraId="5D9BE81D" w14:textId="5EC8B369" w:rsidR="00BE6A3D" w:rsidRDefault="00BE6A3D" w:rsidP="00747178">
      <w:pPr>
        <w:spacing w:line="360" w:lineRule="auto"/>
        <w:ind w:left="720" w:hanging="720"/>
        <w:rPr>
          <w:rFonts w:ascii="Times New Roman" w:hAnsi="Times New Roman" w:cs="Times New Roman"/>
          <w:color w:val="000000"/>
        </w:rPr>
      </w:pPr>
      <w:proofErr w:type="gramStart"/>
      <w:r>
        <w:rPr>
          <w:rFonts w:ascii="Times New Roman" w:hAnsi="Times New Roman" w:cs="Times New Roman"/>
          <w:color w:val="000000"/>
        </w:rPr>
        <w:t xml:space="preserve">Ahmed, F., Islam, M. A., Borodin, Y., &amp; </w:t>
      </w:r>
      <w:proofErr w:type="spellStart"/>
      <w:r>
        <w:rPr>
          <w:rFonts w:ascii="Times New Roman" w:hAnsi="Times New Roman" w:cs="Times New Roman"/>
          <w:color w:val="000000"/>
        </w:rPr>
        <w:t>Ramakrishnan</w:t>
      </w:r>
      <w:proofErr w:type="spellEnd"/>
      <w:r>
        <w:rPr>
          <w:rFonts w:ascii="Times New Roman" w:hAnsi="Times New Roman" w:cs="Times New Roman"/>
          <w:color w:val="000000"/>
        </w:rPr>
        <w:t>, I. V. (2010).</w:t>
      </w:r>
      <w:proofErr w:type="gramEnd"/>
      <w:r>
        <w:rPr>
          <w:rFonts w:ascii="Times New Roman" w:hAnsi="Times New Roman" w:cs="Times New Roman"/>
          <w:color w:val="000000"/>
        </w:rPr>
        <w:t xml:space="preserve"> </w:t>
      </w:r>
      <w:proofErr w:type="gramStart"/>
      <w:r>
        <w:rPr>
          <w:rFonts w:ascii="Times New Roman" w:hAnsi="Times New Roman" w:cs="Times New Roman"/>
          <w:color w:val="000000"/>
        </w:rPr>
        <w:t>Assistive Web Browsing with Touch Interfaces.</w:t>
      </w:r>
      <w:proofErr w:type="gramEnd"/>
      <w:r>
        <w:rPr>
          <w:rFonts w:ascii="Times New Roman" w:hAnsi="Times New Roman" w:cs="Times New Roman"/>
          <w:color w:val="000000"/>
        </w:rPr>
        <w:t xml:space="preserve"> </w:t>
      </w:r>
      <w:r>
        <w:rPr>
          <w:rFonts w:ascii="Times New Roman" w:hAnsi="Times New Roman" w:cs="Times New Roman"/>
          <w:i/>
          <w:color w:val="000000"/>
        </w:rPr>
        <w:t>ASSETS '10 Proceedings of the 12th international ACM SIGACCESS conference on Computers and accessibility</w:t>
      </w:r>
      <w:r>
        <w:rPr>
          <w:rFonts w:ascii="Times New Roman" w:hAnsi="Times New Roman" w:cs="Times New Roman"/>
          <w:color w:val="000000"/>
        </w:rPr>
        <w:t xml:space="preserve">, 235-236. </w:t>
      </w:r>
      <w:hyperlink r:id="rId21" w:history="1">
        <w:r w:rsidRPr="00115550">
          <w:rPr>
            <w:rStyle w:val="Hyperlink"/>
            <w:rFonts w:ascii="Times New Roman" w:hAnsi="Times New Roman" w:cs="Times New Roman"/>
          </w:rPr>
          <w:t>http://dx.doi.org/10.1145/1878803.1878848</w:t>
        </w:r>
      </w:hyperlink>
    </w:p>
    <w:p w14:paraId="40AB7FA2" w14:textId="77777777" w:rsidR="00BE6A3D" w:rsidRDefault="00BE6A3D" w:rsidP="00747178">
      <w:pPr>
        <w:spacing w:line="360" w:lineRule="auto"/>
        <w:ind w:left="720" w:hanging="720"/>
      </w:pPr>
    </w:p>
    <w:p w14:paraId="41248BE8" w14:textId="2BD3084F" w:rsidR="00BE6A3D" w:rsidRDefault="00BE6A3D" w:rsidP="00747178">
      <w:pPr>
        <w:spacing w:line="360" w:lineRule="auto"/>
        <w:ind w:left="720" w:hanging="720"/>
        <w:rPr>
          <w:rFonts w:ascii="Times New Roman" w:hAnsi="Times New Roman" w:cs="Times New Roman"/>
          <w:color w:val="000000"/>
        </w:rPr>
      </w:pPr>
      <w:r>
        <w:rPr>
          <w:rFonts w:ascii="Times New Roman" w:hAnsi="Times New Roman" w:cs="Times New Roman"/>
          <w:color w:val="000000"/>
        </w:rPr>
        <w:t xml:space="preserve">Edwards, W. K., </w:t>
      </w:r>
      <w:proofErr w:type="spellStart"/>
      <w:r>
        <w:rPr>
          <w:rFonts w:ascii="Times New Roman" w:hAnsi="Times New Roman" w:cs="Times New Roman"/>
          <w:color w:val="000000"/>
        </w:rPr>
        <w:t>Mynatt</w:t>
      </w:r>
      <w:proofErr w:type="spellEnd"/>
      <w:r>
        <w:rPr>
          <w:rFonts w:ascii="Times New Roman" w:hAnsi="Times New Roman" w:cs="Times New Roman"/>
          <w:color w:val="000000"/>
        </w:rPr>
        <w:t xml:space="preserve">, E. D., &amp; Stockton, K. (1994). Providing access to graphical user interfaces—not graphical screens. </w:t>
      </w:r>
      <w:r>
        <w:rPr>
          <w:rFonts w:ascii="Times New Roman" w:hAnsi="Times New Roman" w:cs="Times New Roman"/>
          <w:i/>
          <w:color w:val="000000"/>
        </w:rPr>
        <w:t>Assets '94 Proceedings of the first annual ACM conference on Assistive technologies</w:t>
      </w:r>
      <w:r>
        <w:rPr>
          <w:rFonts w:ascii="Times New Roman" w:hAnsi="Times New Roman" w:cs="Times New Roman"/>
          <w:color w:val="000000"/>
        </w:rPr>
        <w:t xml:space="preserve">, pp. 47-54. </w:t>
      </w:r>
      <w:hyperlink r:id="rId22" w:history="1">
        <w:r w:rsidRPr="00115550">
          <w:rPr>
            <w:rStyle w:val="Hyperlink"/>
            <w:rFonts w:ascii="Times New Roman" w:hAnsi="Times New Roman" w:cs="Times New Roman"/>
          </w:rPr>
          <w:t>http://dx.doi.org/10.1145/191028.191041</w:t>
        </w:r>
      </w:hyperlink>
    </w:p>
    <w:p w14:paraId="54979B8F" w14:textId="77777777" w:rsidR="00BE6A3D" w:rsidRDefault="00BE6A3D" w:rsidP="00747178">
      <w:pPr>
        <w:spacing w:line="360" w:lineRule="auto"/>
        <w:ind w:left="720" w:hanging="720"/>
      </w:pPr>
    </w:p>
    <w:p w14:paraId="32182849" w14:textId="528B36B8" w:rsidR="00BE6A3D" w:rsidRDefault="00BE6A3D" w:rsidP="00747178">
      <w:pPr>
        <w:spacing w:line="360" w:lineRule="auto"/>
        <w:ind w:left="720" w:hanging="720"/>
        <w:rPr>
          <w:rFonts w:ascii="Times New Roman" w:hAnsi="Times New Roman" w:cs="Times New Roman"/>
          <w:color w:val="000000"/>
        </w:rPr>
      </w:pPr>
      <w:proofErr w:type="spellStart"/>
      <w:r>
        <w:rPr>
          <w:rFonts w:ascii="Times New Roman" w:hAnsi="Times New Roman" w:cs="Times New Roman"/>
          <w:color w:val="000000"/>
        </w:rPr>
        <w:t>Mynatt</w:t>
      </w:r>
      <w:proofErr w:type="spellEnd"/>
      <w:r>
        <w:rPr>
          <w:rFonts w:ascii="Times New Roman" w:hAnsi="Times New Roman" w:cs="Times New Roman"/>
          <w:color w:val="000000"/>
        </w:rPr>
        <w:t xml:space="preserve">, E. D., &amp; Edwards, W. K. (1992). Mapping GUIS to Auditory Interfaces. </w:t>
      </w:r>
      <w:r>
        <w:rPr>
          <w:rFonts w:ascii="Times New Roman" w:hAnsi="Times New Roman" w:cs="Times New Roman"/>
          <w:i/>
          <w:color w:val="000000"/>
        </w:rPr>
        <w:t>UIST '92 Proceedings of the 5th annual ACM symposium on User interface software and technology</w:t>
      </w:r>
      <w:r>
        <w:rPr>
          <w:rFonts w:ascii="Times New Roman" w:hAnsi="Times New Roman" w:cs="Times New Roman"/>
          <w:color w:val="000000"/>
        </w:rPr>
        <w:t xml:space="preserve">, pp. 61-70. </w:t>
      </w:r>
      <w:hyperlink r:id="rId23" w:history="1">
        <w:r w:rsidRPr="00115550">
          <w:rPr>
            <w:rStyle w:val="Hyperlink"/>
            <w:rFonts w:ascii="Times New Roman" w:hAnsi="Times New Roman" w:cs="Times New Roman"/>
          </w:rPr>
          <w:t>http://dx.doi.org/10.1145/142621.142629</w:t>
        </w:r>
      </w:hyperlink>
    </w:p>
    <w:p w14:paraId="59F284C2" w14:textId="77777777" w:rsidR="00BE6A3D" w:rsidRDefault="00BE6A3D" w:rsidP="00747178">
      <w:pPr>
        <w:spacing w:line="360" w:lineRule="auto"/>
        <w:ind w:left="720" w:hanging="720"/>
      </w:pPr>
    </w:p>
    <w:p w14:paraId="63CE4CAA" w14:textId="760534D8" w:rsidR="00BE6A3D" w:rsidRDefault="00BE6A3D" w:rsidP="00747178">
      <w:pPr>
        <w:spacing w:line="360" w:lineRule="auto"/>
        <w:ind w:left="720" w:hanging="720"/>
        <w:rPr>
          <w:rFonts w:ascii="Times New Roman" w:hAnsi="Times New Roman" w:cs="Times New Roman"/>
          <w:color w:val="000000"/>
        </w:rPr>
      </w:pPr>
      <w:proofErr w:type="spellStart"/>
      <w:r>
        <w:rPr>
          <w:rFonts w:ascii="Times New Roman" w:hAnsi="Times New Roman" w:cs="Times New Roman"/>
          <w:color w:val="000000"/>
        </w:rPr>
        <w:t>Mynatt</w:t>
      </w:r>
      <w:proofErr w:type="spellEnd"/>
      <w:r>
        <w:rPr>
          <w:rFonts w:ascii="Times New Roman" w:hAnsi="Times New Roman" w:cs="Times New Roman"/>
          <w:color w:val="000000"/>
        </w:rPr>
        <w:t xml:space="preserve">, E. D., &amp; Weber, G. (1994). Nonvisual presentation of graphical user interfaces: contrasting two approaches. </w:t>
      </w:r>
      <w:r>
        <w:rPr>
          <w:rFonts w:ascii="Times New Roman" w:hAnsi="Times New Roman" w:cs="Times New Roman"/>
          <w:i/>
          <w:color w:val="000000"/>
        </w:rPr>
        <w:t>CHI '94 Proceedings of the SIGCHI Conference on Human Factors in Computing Systems</w:t>
      </w:r>
      <w:r>
        <w:rPr>
          <w:rFonts w:ascii="Times New Roman" w:hAnsi="Times New Roman" w:cs="Times New Roman"/>
          <w:color w:val="000000"/>
        </w:rPr>
        <w:t xml:space="preserve">, pp. 166-172. </w:t>
      </w:r>
      <w:hyperlink r:id="rId24" w:history="1">
        <w:r w:rsidRPr="00115550">
          <w:rPr>
            <w:rStyle w:val="Hyperlink"/>
            <w:rFonts w:ascii="Times New Roman" w:hAnsi="Times New Roman" w:cs="Times New Roman"/>
          </w:rPr>
          <w:t>http://dx.doi.org/10.1145/191666.191732</w:t>
        </w:r>
      </w:hyperlink>
    </w:p>
    <w:p w14:paraId="41BF0CEE" w14:textId="77777777" w:rsidR="00BE6A3D" w:rsidRDefault="00BE6A3D" w:rsidP="00747178">
      <w:pPr>
        <w:spacing w:line="360" w:lineRule="auto"/>
        <w:ind w:left="720" w:hanging="720"/>
      </w:pPr>
    </w:p>
    <w:p w14:paraId="7C5FEEEB" w14:textId="77777777" w:rsidR="00BE6A3D" w:rsidRDefault="00BE6A3D" w:rsidP="00747178">
      <w:pPr>
        <w:spacing w:line="360" w:lineRule="auto"/>
        <w:ind w:left="720" w:hanging="720"/>
        <w:rPr>
          <w:rFonts w:ascii="Times New Roman" w:hAnsi="Times New Roman" w:cs="Times New Roman"/>
          <w:color w:val="000000"/>
        </w:rPr>
      </w:pPr>
      <w:r>
        <w:rPr>
          <w:rFonts w:ascii="Times New Roman" w:hAnsi="Times New Roman" w:cs="Times New Roman"/>
          <w:color w:val="000000"/>
        </w:rPr>
        <w:t xml:space="preserve">Ramos, J., Li, Z., Rosas, J., </w:t>
      </w:r>
      <w:proofErr w:type="spellStart"/>
      <w:r>
        <w:rPr>
          <w:rFonts w:ascii="Times New Roman" w:hAnsi="Times New Roman" w:cs="Times New Roman"/>
          <w:color w:val="000000"/>
        </w:rPr>
        <w:t>Banovic</w:t>
      </w:r>
      <w:proofErr w:type="spellEnd"/>
      <w:r>
        <w:rPr>
          <w:rFonts w:ascii="Times New Roman" w:hAnsi="Times New Roman" w:cs="Times New Roman"/>
          <w:color w:val="000000"/>
        </w:rPr>
        <w:t xml:space="preserve">, N., </w:t>
      </w:r>
      <w:proofErr w:type="spellStart"/>
      <w:r>
        <w:rPr>
          <w:rFonts w:ascii="Times New Roman" w:hAnsi="Times New Roman" w:cs="Times New Roman"/>
          <w:color w:val="000000"/>
        </w:rPr>
        <w:t>Mankoff</w:t>
      </w:r>
      <w:proofErr w:type="spellEnd"/>
      <w:r>
        <w:rPr>
          <w:rFonts w:ascii="Times New Roman" w:hAnsi="Times New Roman" w:cs="Times New Roman"/>
          <w:color w:val="000000"/>
        </w:rPr>
        <w:t xml:space="preserve">, J., &amp; </w:t>
      </w:r>
      <w:proofErr w:type="spellStart"/>
      <w:r>
        <w:rPr>
          <w:rFonts w:ascii="Times New Roman" w:hAnsi="Times New Roman" w:cs="Times New Roman"/>
          <w:color w:val="000000"/>
        </w:rPr>
        <w:t>Dey</w:t>
      </w:r>
      <w:proofErr w:type="spellEnd"/>
      <w:r>
        <w:rPr>
          <w:rFonts w:ascii="Times New Roman" w:hAnsi="Times New Roman" w:cs="Times New Roman"/>
          <w:color w:val="000000"/>
        </w:rPr>
        <w:t xml:space="preserve">, A. (2015). Keyboard Surface Interaction: Making the keyboard into a pointing device. </w:t>
      </w:r>
      <w:proofErr w:type="spellStart"/>
      <w:proofErr w:type="gramStart"/>
      <w:r>
        <w:rPr>
          <w:rFonts w:ascii="Times New Roman" w:hAnsi="Times New Roman" w:cs="Times New Roman"/>
          <w:i/>
          <w:color w:val="000000"/>
        </w:rPr>
        <w:t>arXiv</w:t>
      </w:r>
      <w:proofErr w:type="spellEnd"/>
      <w:proofErr w:type="gramEnd"/>
      <w:r>
        <w:rPr>
          <w:rFonts w:ascii="Times New Roman" w:hAnsi="Times New Roman" w:cs="Times New Roman"/>
          <w:color w:val="000000"/>
        </w:rPr>
        <w:t xml:space="preserve">. </w:t>
      </w:r>
      <w:proofErr w:type="gramStart"/>
      <w:r>
        <w:rPr>
          <w:rFonts w:ascii="Times New Roman" w:hAnsi="Times New Roman" w:cs="Times New Roman"/>
          <w:color w:val="000000"/>
        </w:rPr>
        <w:t>arXiv:1601.04029</w:t>
      </w:r>
      <w:proofErr w:type="gramEnd"/>
    </w:p>
    <w:p w14:paraId="40C92766" w14:textId="77777777" w:rsidR="00BE6A3D" w:rsidRDefault="00BE6A3D" w:rsidP="00747178">
      <w:pPr>
        <w:spacing w:line="360" w:lineRule="auto"/>
        <w:ind w:left="720" w:hanging="720"/>
      </w:pPr>
    </w:p>
    <w:p w14:paraId="1FAB6E43" w14:textId="0B067209" w:rsidR="00BA6F56" w:rsidRPr="00AD5243" w:rsidRDefault="00BE6A3D" w:rsidP="00747178">
      <w:pPr>
        <w:spacing w:line="360" w:lineRule="auto"/>
        <w:ind w:left="720" w:hanging="720"/>
      </w:pPr>
      <w:proofErr w:type="gramStart"/>
      <w:r>
        <w:rPr>
          <w:rFonts w:ascii="Times New Roman" w:hAnsi="Times New Roman" w:cs="Times New Roman"/>
          <w:color w:val="000000"/>
        </w:rPr>
        <w:t xml:space="preserve">Taylor, S., </w:t>
      </w:r>
      <w:proofErr w:type="spellStart"/>
      <w:r>
        <w:rPr>
          <w:rFonts w:ascii="Times New Roman" w:hAnsi="Times New Roman" w:cs="Times New Roman"/>
          <w:color w:val="000000"/>
        </w:rPr>
        <w:t>Keskin</w:t>
      </w:r>
      <w:proofErr w:type="spellEnd"/>
      <w:r>
        <w:rPr>
          <w:rFonts w:ascii="Times New Roman" w:hAnsi="Times New Roman" w:cs="Times New Roman"/>
          <w:color w:val="000000"/>
        </w:rPr>
        <w:t xml:space="preserve">, C., </w:t>
      </w:r>
      <w:proofErr w:type="spellStart"/>
      <w:r>
        <w:rPr>
          <w:rFonts w:ascii="Times New Roman" w:hAnsi="Times New Roman" w:cs="Times New Roman"/>
          <w:color w:val="000000"/>
        </w:rPr>
        <w:t>Hilliges</w:t>
      </w:r>
      <w:proofErr w:type="spellEnd"/>
      <w:r>
        <w:rPr>
          <w:rFonts w:ascii="Times New Roman" w:hAnsi="Times New Roman" w:cs="Times New Roman"/>
          <w:color w:val="000000"/>
        </w:rPr>
        <w:t xml:space="preserve">, O., </w:t>
      </w:r>
      <w:proofErr w:type="spellStart"/>
      <w:r>
        <w:rPr>
          <w:rFonts w:ascii="Times New Roman" w:hAnsi="Times New Roman" w:cs="Times New Roman"/>
          <w:color w:val="000000"/>
        </w:rPr>
        <w:t>Izadi</w:t>
      </w:r>
      <w:proofErr w:type="spellEnd"/>
      <w:r>
        <w:rPr>
          <w:rFonts w:ascii="Times New Roman" w:hAnsi="Times New Roman" w:cs="Times New Roman"/>
          <w:color w:val="000000"/>
        </w:rPr>
        <w:t xml:space="preserve">, S., &amp; </w:t>
      </w:r>
      <w:proofErr w:type="spellStart"/>
      <w:r>
        <w:rPr>
          <w:rFonts w:ascii="Times New Roman" w:hAnsi="Times New Roman" w:cs="Times New Roman"/>
          <w:color w:val="000000"/>
        </w:rPr>
        <w:t>Helmes</w:t>
      </w:r>
      <w:proofErr w:type="spellEnd"/>
      <w:r>
        <w:rPr>
          <w:rFonts w:ascii="Times New Roman" w:hAnsi="Times New Roman" w:cs="Times New Roman"/>
          <w:color w:val="000000"/>
        </w:rPr>
        <w:t>, J. (2014).</w:t>
      </w:r>
      <w:proofErr w:type="gramEnd"/>
      <w:r>
        <w:rPr>
          <w:rFonts w:ascii="Times New Roman" w:hAnsi="Times New Roman" w:cs="Times New Roman"/>
          <w:color w:val="000000"/>
        </w:rPr>
        <w:t xml:space="preserve"> Type-hover-swipe in 96 bytes: a motion sensing mechanical keyboard. </w:t>
      </w:r>
      <w:r>
        <w:rPr>
          <w:rFonts w:ascii="Times New Roman" w:hAnsi="Times New Roman" w:cs="Times New Roman"/>
          <w:i/>
          <w:color w:val="000000"/>
        </w:rPr>
        <w:t>CHI '14 Proceedings of the SIGCHI Conference on Human Factors in Computing Systems</w:t>
      </w:r>
      <w:r>
        <w:rPr>
          <w:rFonts w:ascii="Times New Roman" w:hAnsi="Times New Roman" w:cs="Times New Roman"/>
          <w:color w:val="000000"/>
        </w:rPr>
        <w:t>, pp. 1695-1704.</w:t>
      </w:r>
    </w:p>
    <w:sectPr w:rsidR="00BA6F56" w:rsidRPr="00AD5243" w:rsidSect="006B35AC">
      <w:footerReference w:type="even" r:id="rId25"/>
      <w:footerReference w:type="default" r:id="rId26"/>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D4EAE9" w14:textId="77777777" w:rsidR="009B127D" w:rsidRDefault="009B127D" w:rsidP="00747178">
      <w:r>
        <w:separator/>
      </w:r>
    </w:p>
  </w:endnote>
  <w:endnote w:type="continuationSeparator" w:id="0">
    <w:p w14:paraId="693B178F" w14:textId="77777777" w:rsidR="009B127D" w:rsidRDefault="009B127D" w:rsidP="00747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47DC0" w14:textId="77777777" w:rsidR="009B127D" w:rsidRDefault="009B127D" w:rsidP="006B35A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FF7ABD" w14:textId="77777777" w:rsidR="009B127D" w:rsidRDefault="009B127D" w:rsidP="0074717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EC9212" w14:textId="77777777" w:rsidR="009B127D" w:rsidRDefault="009B127D" w:rsidP="006B35A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47559">
      <w:rPr>
        <w:rStyle w:val="PageNumber"/>
        <w:noProof/>
      </w:rPr>
      <w:t>10</w:t>
    </w:r>
    <w:r>
      <w:rPr>
        <w:rStyle w:val="PageNumber"/>
      </w:rPr>
      <w:fldChar w:fldCharType="end"/>
    </w:r>
  </w:p>
  <w:p w14:paraId="6F103C77" w14:textId="77777777" w:rsidR="009B127D" w:rsidRDefault="009B127D" w:rsidP="0074717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05D799" w14:textId="77777777" w:rsidR="009B127D" w:rsidRDefault="009B127D" w:rsidP="00747178">
      <w:r>
        <w:separator/>
      </w:r>
    </w:p>
  </w:footnote>
  <w:footnote w:type="continuationSeparator" w:id="0">
    <w:p w14:paraId="5A1BFD38" w14:textId="77777777" w:rsidR="009B127D" w:rsidRDefault="009B127D" w:rsidP="0074717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66CF7"/>
    <w:multiLevelType w:val="hybridMultilevel"/>
    <w:tmpl w:val="27B25788"/>
    <w:lvl w:ilvl="0" w:tplc="15F84C36">
      <w:start w:val="2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AA7020"/>
    <w:multiLevelType w:val="multilevel"/>
    <w:tmpl w:val="718A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827"/>
    <w:rsid w:val="00067A40"/>
    <w:rsid w:val="00071C33"/>
    <w:rsid w:val="000A42EC"/>
    <w:rsid w:val="000B5138"/>
    <w:rsid w:val="000E1606"/>
    <w:rsid w:val="001117D4"/>
    <w:rsid w:val="00126BF7"/>
    <w:rsid w:val="00131484"/>
    <w:rsid w:val="001417CE"/>
    <w:rsid w:val="001571F0"/>
    <w:rsid w:val="00160144"/>
    <w:rsid w:val="00162880"/>
    <w:rsid w:val="001668C3"/>
    <w:rsid w:val="001706B9"/>
    <w:rsid w:val="001745D8"/>
    <w:rsid w:val="00191144"/>
    <w:rsid w:val="00196A83"/>
    <w:rsid w:val="001A1A91"/>
    <w:rsid w:val="001A4545"/>
    <w:rsid w:val="001B3A6F"/>
    <w:rsid w:val="001C1B76"/>
    <w:rsid w:val="001D1FB2"/>
    <w:rsid w:val="001E0D75"/>
    <w:rsid w:val="001F2474"/>
    <w:rsid w:val="001F7E3A"/>
    <w:rsid w:val="0020048C"/>
    <w:rsid w:val="00203B36"/>
    <w:rsid w:val="002148CD"/>
    <w:rsid w:val="00220C40"/>
    <w:rsid w:val="00227572"/>
    <w:rsid w:val="00230173"/>
    <w:rsid w:val="00247559"/>
    <w:rsid w:val="0025280E"/>
    <w:rsid w:val="00256429"/>
    <w:rsid w:val="002632F4"/>
    <w:rsid w:val="002662D7"/>
    <w:rsid w:val="002767E0"/>
    <w:rsid w:val="00296010"/>
    <w:rsid w:val="002A57D2"/>
    <w:rsid w:val="002A78CD"/>
    <w:rsid w:val="002C5833"/>
    <w:rsid w:val="002D0E02"/>
    <w:rsid w:val="002E7F78"/>
    <w:rsid w:val="002F6115"/>
    <w:rsid w:val="00316C22"/>
    <w:rsid w:val="00341A8A"/>
    <w:rsid w:val="00344C4D"/>
    <w:rsid w:val="00344F3A"/>
    <w:rsid w:val="00374625"/>
    <w:rsid w:val="0039326E"/>
    <w:rsid w:val="00395331"/>
    <w:rsid w:val="003A53EA"/>
    <w:rsid w:val="003B20F9"/>
    <w:rsid w:val="003B38EE"/>
    <w:rsid w:val="003B6C97"/>
    <w:rsid w:val="003B7193"/>
    <w:rsid w:val="003C2DF7"/>
    <w:rsid w:val="003C70F3"/>
    <w:rsid w:val="003F6FF0"/>
    <w:rsid w:val="00404299"/>
    <w:rsid w:val="0042499D"/>
    <w:rsid w:val="00432946"/>
    <w:rsid w:val="00451AFC"/>
    <w:rsid w:val="00483484"/>
    <w:rsid w:val="00490657"/>
    <w:rsid w:val="00497772"/>
    <w:rsid w:val="004B3B47"/>
    <w:rsid w:val="00537DDC"/>
    <w:rsid w:val="005846D5"/>
    <w:rsid w:val="005A422E"/>
    <w:rsid w:val="005B151A"/>
    <w:rsid w:val="005B75D2"/>
    <w:rsid w:val="005D4E8C"/>
    <w:rsid w:val="005F3158"/>
    <w:rsid w:val="005F6D79"/>
    <w:rsid w:val="00615070"/>
    <w:rsid w:val="006253EA"/>
    <w:rsid w:val="00651422"/>
    <w:rsid w:val="006522DF"/>
    <w:rsid w:val="00672216"/>
    <w:rsid w:val="00694271"/>
    <w:rsid w:val="00694378"/>
    <w:rsid w:val="006B35AC"/>
    <w:rsid w:val="006C4E5D"/>
    <w:rsid w:val="006C5BDB"/>
    <w:rsid w:val="006C6038"/>
    <w:rsid w:val="006E3A2B"/>
    <w:rsid w:val="006E5A63"/>
    <w:rsid w:val="00705A43"/>
    <w:rsid w:val="00716A22"/>
    <w:rsid w:val="00720668"/>
    <w:rsid w:val="0072242D"/>
    <w:rsid w:val="0072767F"/>
    <w:rsid w:val="00737D90"/>
    <w:rsid w:val="00747178"/>
    <w:rsid w:val="00760D16"/>
    <w:rsid w:val="0076112A"/>
    <w:rsid w:val="0076376C"/>
    <w:rsid w:val="00764835"/>
    <w:rsid w:val="00771F91"/>
    <w:rsid w:val="00780594"/>
    <w:rsid w:val="0079571F"/>
    <w:rsid w:val="007A1B64"/>
    <w:rsid w:val="007D43B3"/>
    <w:rsid w:val="007D7171"/>
    <w:rsid w:val="007F6014"/>
    <w:rsid w:val="00800CD5"/>
    <w:rsid w:val="00811065"/>
    <w:rsid w:val="008118D9"/>
    <w:rsid w:val="00812641"/>
    <w:rsid w:val="008149CF"/>
    <w:rsid w:val="00841512"/>
    <w:rsid w:val="00853002"/>
    <w:rsid w:val="00855310"/>
    <w:rsid w:val="0085604D"/>
    <w:rsid w:val="0089334F"/>
    <w:rsid w:val="0089672B"/>
    <w:rsid w:val="008C6F6B"/>
    <w:rsid w:val="008D2C51"/>
    <w:rsid w:val="008D75CD"/>
    <w:rsid w:val="00916845"/>
    <w:rsid w:val="009207FD"/>
    <w:rsid w:val="0093084B"/>
    <w:rsid w:val="00941F6A"/>
    <w:rsid w:val="00944054"/>
    <w:rsid w:val="00961353"/>
    <w:rsid w:val="00985996"/>
    <w:rsid w:val="00985CF8"/>
    <w:rsid w:val="00987148"/>
    <w:rsid w:val="009A6827"/>
    <w:rsid w:val="009B127D"/>
    <w:rsid w:val="00A21866"/>
    <w:rsid w:val="00A52B3D"/>
    <w:rsid w:val="00A7038B"/>
    <w:rsid w:val="00A77055"/>
    <w:rsid w:val="00A861B0"/>
    <w:rsid w:val="00AA2E3B"/>
    <w:rsid w:val="00AD4785"/>
    <w:rsid w:val="00AD5243"/>
    <w:rsid w:val="00B067C6"/>
    <w:rsid w:val="00B11C9C"/>
    <w:rsid w:val="00B200C6"/>
    <w:rsid w:val="00B33EAB"/>
    <w:rsid w:val="00B42042"/>
    <w:rsid w:val="00B52D4C"/>
    <w:rsid w:val="00B61E40"/>
    <w:rsid w:val="00B86FD0"/>
    <w:rsid w:val="00BA6F56"/>
    <w:rsid w:val="00BB4C14"/>
    <w:rsid w:val="00BC085C"/>
    <w:rsid w:val="00BC7A59"/>
    <w:rsid w:val="00BE199C"/>
    <w:rsid w:val="00BE6A3D"/>
    <w:rsid w:val="00C02F06"/>
    <w:rsid w:val="00C16C5A"/>
    <w:rsid w:val="00C24A10"/>
    <w:rsid w:val="00C46E44"/>
    <w:rsid w:val="00C50E86"/>
    <w:rsid w:val="00C73FDB"/>
    <w:rsid w:val="00C810BA"/>
    <w:rsid w:val="00C931D5"/>
    <w:rsid w:val="00C935AD"/>
    <w:rsid w:val="00CB4C2B"/>
    <w:rsid w:val="00CD2F32"/>
    <w:rsid w:val="00CD53BD"/>
    <w:rsid w:val="00CD73BE"/>
    <w:rsid w:val="00D14D47"/>
    <w:rsid w:val="00D15A68"/>
    <w:rsid w:val="00D737A9"/>
    <w:rsid w:val="00D84D23"/>
    <w:rsid w:val="00D86E06"/>
    <w:rsid w:val="00DA2ADF"/>
    <w:rsid w:val="00DB4A17"/>
    <w:rsid w:val="00DC65B1"/>
    <w:rsid w:val="00DC7F22"/>
    <w:rsid w:val="00DE1E6E"/>
    <w:rsid w:val="00DE5D90"/>
    <w:rsid w:val="00E10A1B"/>
    <w:rsid w:val="00E2292C"/>
    <w:rsid w:val="00E479C9"/>
    <w:rsid w:val="00E86C16"/>
    <w:rsid w:val="00EA7B92"/>
    <w:rsid w:val="00EB328A"/>
    <w:rsid w:val="00EC6A07"/>
    <w:rsid w:val="00EE5C83"/>
    <w:rsid w:val="00EF009C"/>
    <w:rsid w:val="00EF0AC8"/>
    <w:rsid w:val="00F0151A"/>
    <w:rsid w:val="00F05E66"/>
    <w:rsid w:val="00F0750E"/>
    <w:rsid w:val="00F241BF"/>
    <w:rsid w:val="00F71B42"/>
    <w:rsid w:val="00F74824"/>
    <w:rsid w:val="00F8553F"/>
    <w:rsid w:val="00FA1224"/>
    <w:rsid w:val="00FC433E"/>
    <w:rsid w:val="00FC5617"/>
    <w:rsid w:val="00FD1649"/>
    <w:rsid w:val="00FE536B"/>
    <w:rsid w:val="00FE61C4"/>
    <w:rsid w:val="00FE72E1"/>
    <w:rsid w:val="00FF2D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354F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68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9777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497772"/>
  </w:style>
  <w:style w:type="paragraph" w:styleId="ListParagraph">
    <w:name w:val="List Paragraph"/>
    <w:basedOn w:val="Normal"/>
    <w:uiPriority w:val="34"/>
    <w:qFormat/>
    <w:rsid w:val="001C1B76"/>
    <w:pPr>
      <w:ind w:left="720"/>
      <w:contextualSpacing/>
    </w:pPr>
  </w:style>
  <w:style w:type="character" w:styleId="Hyperlink">
    <w:name w:val="Hyperlink"/>
    <w:basedOn w:val="DefaultParagraphFont"/>
    <w:uiPriority w:val="99"/>
    <w:unhideWhenUsed/>
    <w:rsid w:val="00B33EAB"/>
    <w:rPr>
      <w:color w:val="0000FF"/>
      <w:u w:val="single"/>
    </w:rPr>
  </w:style>
  <w:style w:type="paragraph" w:styleId="BalloonText">
    <w:name w:val="Balloon Text"/>
    <w:basedOn w:val="Normal"/>
    <w:link w:val="BalloonTextChar"/>
    <w:uiPriority w:val="99"/>
    <w:semiHidden/>
    <w:unhideWhenUsed/>
    <w:rsid w:val="00B61E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1E40"/>
    <w:rPr>
      <w:rFonts w:ascii="Lucida Grande" w:hAnsi="Lucida Grande" w:cs="Lucida Grande"/>
      <w:sz w:val="18"/>
      <w:szCs w:val="18"/>
    </w:rPr>
  </w:style>
  <w:style w:type="paragraph" w:styleId="Footer">
    <w:name w:val="footer"/>
    <w:basedOn w:val="Normal"/>
    <w:link w:val="FooterChar"/>
    <w:uiPriority w:val="99"/>
    <w:unhideWhenUsed/>
    <w:rsid w:val="00747178"/>
    <w:pPr>
      <w:tabs>
        <w:tab w:val="center" w:pos="4320"/>
        <w:tab w:val="right" w:pos="8640"/>
      </w:tabs>
    </w:pPr>
  </w:style>
  <w:style w:type="character" w:customStyle="1" w:styleId="FooterChar">
    <w:name w:val="Footer Char"/>
    <w:basedOn w:val="DefaultParagraphFont"/>
    <w:link w:val="Footer"/>
    <w:uiPriority w:val="99"/>
    <w:rsid w:val="00747178"/>
  </w:style>
  <w:style w:type="character" w:styleId="PageNumber">
    <w:name w:val="page number"/>
    <w:basedOn w:val="DefaultParagraphFont"/>
    <w:uiPriority w:val="99"/>
    <w:semiHidden/>
    <w:unhideWhenUsed/>
    <w:rsid w:val="00747178"/>
  </w:style>
  <w:style w:type="character" w:styleId="CommentReference">
    <w:name w:val="annotation reference"/>
    <w:basedOn w:val="DefaultParagraphFont"/>
    <w:uiPriority w:val="99"/>
    <w:semiHidden/>
    <w:unhideWhenUsed/>
    <w:rsid w:val="0020048C"/>
    <w:rPr>
      <w:sz w:val="18"/>
      <w:szCs w:val="18"/>
    </w:rPr>
  </w:style>
  <w:style w:type="paragraph" w:styleId="CommentText">
    <w:name w:val="annotation text"/>
    <w:basedOn w:val="Normal"/>
    <w:link w:val="CommentTextChar"/>
    <w:uiPriority w:val="99"/>
    <w:semiHidden/>
    <w:unhideWhenUsed/>
    <w:rsid w:val="0020048C"/>
  </w:style>
  <w:style w:type="character" w:customStyle="1" w:styleId="CommentTextChar">
    <w:name w:val="Comment Text Char"/>
    <w:basedOn w:val="DefaultParagraphFont"/>
    <w:link w:val="CommentText"/>
    <w:uiPriority w:val="99"/>
    <w:semiHidden/>
    <w:rsid w:val="0020048C"/>
  </w:style>
  <w:style w:type="paragraph" w:styleId="CommentSubject">
    <w:name w:val="annotation subject"/>
    <w:basedOn w:val="CommentText"/>
    <w:next w:val="CommentText"/>
    <w:link w:val="CommentSubjectChar"/>
    <w:uiPriority w:val="99"/>
    <w:semiHidden/>
    <w:unhideWhenUsed/>
    <w:rsid w:val="0020048C"/>
    <w:rPr>
      <w:b/>
      <w:bCs/>
      <w:sz w:val="20"/>
      <w:szCs w:val="20"/>
    </w:rPr>
  </w:style>
  <w:style w:type="character" w:customStyle="1" w:styleId="CommentSubjectChar">
    <w:name w:val="Comment Subject Char"/>
    <w:basedOn w:val="CommentTextChar"/>
    <w:link w:val="CommentSubject"/>
    <w:uiPriority w:val="99"/>
    <w:semiHidden/>
    <w:rsid w:val="0020048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68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9777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497772"/>
  </w:style>
  <w:style w:type="paragraph" w:styleId="ListParagraph">
    <w:name w:val="List Paragraph"/>
    <w:basedOn w:val="Normal"/>
    <w:uiPriority w:val="34"/>
    <w:qFormat/>
    <w:rsid w:val="001C1B76"/>
    <w:pPr>
      <w:ind w:left="720"/>
      <w:contextualSpacing/>
    </w:pPr>
  </w:style>
  <w:style w:type="character" w:styleId="Hyperlink">
    <w:name w:val="Hyperlink"/>
    <w:basedOn w:val="DefaultParagraphFont"/>
    <w:uiPriority w:val="99"/>
    <w:unhideWhenUsed/>
    <w:rsid w:val="00B33EAB"/>
    <w:rPr>
      <w:color w:val="0000FF"/>
      <w:u w:val="single"/>
    </w:rPr>
  </w:style>
  <w:style w:type="paragraph" w:styleId="BalloonText">
    <w:name w:val="Balloon Text"/>
    <w:basedOn w:val="Normal"/>
    <w:link w:val="BalloonTextChar"/>
    <w:uiPriority w:val="99"/>
    <w:semiHidden/>
    <w:unhideWhenUsed/>
    <w:rsid w:val="00B61E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1E40"/>
    <w:rPr>
      <w:rFonts w:ascii="Lucida Grande" w:hAnsi="Lucida Grande" w:cs="Lucida Grande"/>
      <w:sz w:val="18"/>
      <w:szCs w:val="18"/>
    </w:rPr>
  </w:style>
  <w:style w:type="paragraph" w:styleId="Footer">
    <w:name w:val="footer"/>
    <w:basedOn w:val="Normal"/>
    <w:link w:val="FooterChar"/>
    <w:uiPriority w:val="99"/>
    <w:unhideWhenUsed/>
    <w:rsid w:val="00747178"/>
    <w:pPr>
      <w:tabs>
        <w:tab w:val="center" w:pos="4320"/>
        <w:tab w:val="right" w:pos="8640"/>
      </w:tabs>
    </w:pPr>
  </w:style>
  <w:style w:type="character" w:customStyle="1" w:styleId="FooterChar">
    <w:name w:val="Footer Char"/>
    <w:basedOn w:val="DefaultParagraphFont"/>
    <w:link w:val="Footer"/>
    <w:uiPriority w:val="99"/>
    <w:rsid w:val="00747178"/>
  </w:style>
  <w:style w:type="character" w:styleId="PageNumber">
    <w:name w:val="page number"/>
    <w:basedOn w:val="DefaultParagraphFont"/>
    <w:uiPriority w:val="99"/>
    <w:semiHidden/>
    <w:unhideWhenUsed/>
    <w:rsid w:val="00747178"/>
  </w:style>
  <w:style w:type="character" w:styleId="CommentReference">
    <w:name w:val="annotation reference"/>
    <w:basedOn w:val="DefaultParagraphFont"/>
    <w:uiPriority w:val="99"/>
    <w:semiHidden/>
    <w:unhideWhenUsed/>
    <w:rsid w:val="0020048C"/>
    <w:rPr>
      <w:sz w:val="18"/>
      <w:szCs w:val="18"/>
    </w:rPr>
  </w:style>
  <w:style w:type="paragraph" w:styleId="CommentText">
    <w:name w:val="annotation text"/>
    <w:basedOn w:val="Normal"/>
    <w:link w:val="CommentTextChar"/>
    <w:uiPriority w:val="99"/>
    <w:semiHidden/>
    <w:unhideWhenUsed/>
    <w:rsid w:val="0020048C"/>
  </w:style>
  <w:style w:type="character" w:customStyle="1" w:styleId="CommentTextChar">
    <w:name w:val="Comment Text Char"/>
    <w:basedOn w:val="DefaultParagraphFont"/>
    <w:link w:val="CommentText"/>
    <w:uiPriority w:val="99"/>
    <w:semiHidden/>
    <w:rsid w:val="0020048C"/>
  </w:style>
  <w:style w:type="paragraph" w:styleId="CommentSubject">
    <w:name w:val="annotation subject"/>
    <w:basedOn w:val="CommentText"/>
    <w:next w:val="CommentText"/>
    <w:link w:val="CommentSubjectChar"/>
    <w:uiPriority w:val="99"/>
    <w:semiHidden/>
    <w:unhideWhenUsed/>
    <w:rsid w:val="0020048C"/>
    <w:rPr>
      <w:b/>
      <w:bCs/>
      <w:sz w:val="20"/>
      <w:szCs w:val="20"/>
    </w:rPr>
  </w:style>
  <w:style w:type="character" w:customStyle="1" w:styleId="CommentSubjectChar">
    <w:name w:val="Comment Subject Char"/>
    <w:basedOn w:val="CommentTextChar"/>
    <w:link w:val="CommentSubject"/>
    <w:uiPriority w:val="99"/>
    <w:semiHidden/>
    <w:rsid w:val="0020048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127062">
      <w:bodyDiv w:val="1"/>
      <w:marLeft w:val="0"/>
      <w:marRight w:val="0"/>
      <w:marTop w:val="0"/>
      <w:marBottom w:val="0"/>
      <w:divBdr>
        <w:top w:val="none" w:sz="0" w:space="0" w:color="auto"/>
        <w:left w:val="none" w:sz="0" w:space="0" w:color="auto"/>
        <w:bottom w:val="none" w:sz="0" w:space="0" w:color="auto"/>
        <w:right w:val="none" w:sz="0" w:space="0" w:color="auto"/>
      </w:divBdr>
    </w:div>
    <w:div w:id="500236987">
      <w:bodyDiv w:val="1"/>
      <w:marLeft w:val="0"/>
      <w:marRight w:val="0"/>
      <w:marTop w:val="0"/>
      <w:marBottom w:val="0"/>
      <w:divBdr>
        <w:top w:val="none" w:sz="0" w:space="0" w:color="auto"/>
        <w:left w:val="none" w:sz="0" w:space="0" w:color="auto"/>
        <w:bottom w:val="none" w:sz="0" w:space="0" w:color="auto"/>
        <w:right w:val="none" w:sz="0" w:space="0" w:color="auto"/>
      </w:divBdr>
    </w:div>
    <w:div w:id="528421343">
      <w:bodyDiv w:val="1"/>
      <w:marLeft w:val="0"/>
      <w:marRight w:val="0"/>
      <w:marTop w:val="0"/>
      <w:marBottom w:val="0"/>
      <w:divBdr>
        <w:top w:val="none" w:sz="0" w:space="0" w:color="auto"/>
        <w:left w:val="none" w:sz="0" w:space="0" w:color="auto"/>
        <w:bottom w:val="none" w:sz="0" w:space="0" w:color="auto"/>
        <w:right w:val="none" w:sz="0" w:space="0" w:color="auto"/>
      </w:divBdr>
    </w:div>
    <w:div w:id="811749565">
      <w:bodyDiv w:val="1"/>
      <w:marLeft w:val="0"/>
      <w:marRight w:val="0"/>
      <w:marTop w:val="0"/>
      <w:marBottom w:val="0"/>
      <w:divBdr>
        <w:top w:val="none" w:sz="0" w:space="0" w:color="auto"/>
        <w:left w:val="none" w:sz="0" w:space="0" w:color="auto"/>
        <w:bottom w:val="none" w:sz="0" w:space="0" w:color="auto"/>
        <w:right w:val="none" w:sz="0" w:space="0" w:color="auto"/>
      </w:divBdr>
    </w:div>
    <w:div w:id="835417248">
      <w:bodyDiv w:val="1"/>
      <w:marLeft w:val="0"/>
      <w:marRight w:val="0"/>
      <w:marTop w:val="0"/>
      <w:marBottom w:val="0"/>
      <w:divBdr>
        <w:top w:val="none" w:sz="0" w:space="0" w:color="auto"/>
        <w:left w:val="none" w:sz="0" w:space="0" w:color="auto"/>
        <w:bottom w:val="none" w:sz="0" w:space="0" w:color="auto"/>
        <w:right w:val="none" w:sz="0" w:space="0" w:color="auto"/>
      </w:divBdr>
    </w:div>
    <w:div w:id="976565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20" Type="http://schemas.openxmlformats.org/officeDocument/2006/relationships/chart" Target="charts/chart12.xml"/><Relationship Id="rId21" Type="http://schemas.openxmlformats.org/officeDocument/2006/relationships/hyperlink" Target="http://dx.doi.org/10.1145/1878803.1878848" TargetMode="External"/><Relationship Id="rId22" Type="http://schemas.openxmlformats.org/officeDocument/2006/relationships/hyperlink" Target="http://dx.doi.org/10.1145/191028.191041" TargetMode="External"/><Relationship Id="rId23" Type="http://schemas.openxmlformats.org/officeDocument/2006/relationships/hyperlink" Target="http://dx.doi.org/10.1145/142621.142629" TargetMode="External"/><Relationship Id="rId24" Type="http://schemas.openxmlformats.org/officeDocument/2006/relationships/hyperlink" Target="http://dx.doi.org/10.1145/191666.191732" TargetMode="Externa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chart" Target="charts/chart2.xml"/><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chart" Target="charts/chart5.xml"/><Relationship Id="rId14" Type="http://schemas.openxmlformats.org/officeDocument/2006/relationships/chart" Target="charts/chart6.xml"/><Relationship Id="rId15" Type="http://schemas.openxmlformats.org/officeDocument/2006/relationships/chart" Target="charts/chart7.xml"/><Relationship Id="rId16" Type="http://schemas.openxmlformats.org/officeDocument/2006/relationships/chart" Target="charts/chart8.xml"/><Relationship Id="rId17" Type="http://schemas.openxmlformats.org/officeDocument/2006/relationships/chart" Target="charts/chart9.xml"/><Relationship Id="rId18" Type="http://schemas.openxmlformats.org/officeDocument/2006/relationships/chart" Target="charts/chart10.xml"/><Relationship Id="rId19" Type="http://schemas.openxmlformats.org/officeDocument/2006/relationships/chart" Target="charts/chart1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if"/></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Macintosh%20HD:Users:duncan:Downloads:Workbook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1 Time</a:t>
            </a:r>
          </a:p>
        </c:rich>
      </c:tx>
      <c:layout/>
      <c:overlay val="0"/>
    </c:title>
    <c:autoTitleDeleted val="0"/>
    <c:plotArea>
      <c:layout/>
      <c:barChart>
        <c:barDir val="col"/>
        <c:grouping val="clustered"/>
        <c:varyColors val="0"/>
        <c:ser>
          <c:idx val="0"/>
          <c:order val="0"/>
          <c:tx>
            <c:strRef>
              <c:f>Sheet1!$A$78</c:f>
              <c:strCache>
                <c:ptCount val="1"/>
                <c:pt idx="0">
                  <c:v>Fingers</c:v>
                </c:pt>
              </c:strCache>
            </c:strRef>
          </c:tx>
          <c:invertIfNegative val="0"/>
          <c:cat>
            <c:strRef>
              <c:f>Sheet1!$B$77:$E$77</c:f>
              <c:strCache>
                <c:ptCount val="4"/>
                <c:pt idx="0">
                  <c:v>Task 1</c:v>
                </c:pt>
                <c:pt idx="1">
                  <c:v>Task 2</c:v>
                </c:pt>
                <c:pt idx="2">
                  <c:v>Task 3</c:v>
                </c:pt>
                <c:pt idx="3">
                  <c:v>Task 4</c:v>
                </c:pt>
              </c:strCache>
            </c:strRef>
          </c:cat>
          <c:val>
            <c:numRef>
              <c:f>Sheet1!$B$78:$E$78</c:f>
              <c:numCache>
                <c:formatCode>General</c:formatCode>
                <c:ptCount val="4"/>
                <c:pt idx="0">
                  <c:v>116200.0</c:v>
                </c:pt>
                <c:pt idx="1">
                  <c:v>115538.0</c:v>
                </c:pt>
                <c:pt idx="2">
                  <c:v>66810.0</c:v>
                </c:pt>
              </c:numCache>
            </c:numRef>
          </c:val>
        </c:ser>
        <c:ser>
          <c:idx val="1"/>
          <c:order val="1"/>
          <c:tx>
            <c:strRef>
              <c:f>Sheet1!$A$79</c:f>
              <c:strCache>
                <c:ptCount val="1"/>
                <c:pt idx="0">
                  <c:v>VoiceOver</c:v>
                </c:pt>
              </c:strCache>
            </c:strRef>
          </c:tx>
          <c:invertIfNegative val="0"/>
          <c:cat>
            <c:strRef>
              <c:f>Sheet1!$B$77:$E$77</c:f>
              <c:strCache>
                <c:ptCount val="4"/>
                <c:pt idx="0">
                  <c:v>Task 1</c:v>
                </c:pt>
                <c:pt idx="1">
                  <c:v>Task 2</c:v>
                </c:pt>
                <c:pt idx="2">
                  <c:v>Task 3</c:v>
                </c:pt>
                <c:pt idx="3">
                  <c:v>Task 4</c:v>
                </c:pt>
              </c:strCache>
            </c:strRef>
          </c:cat>
          <c:val>
            <c:numRef>
              <c:f>Sheet1!$B$79:$E$79</c:f>
              <c:numCache>
                <c:formatCode>General</c:formatCode>
                <c:ptCount val="4"/>
              </c:numCache>
            </c:numRef>
          </c:val>
        </c:ser>
        <c:dLbls>
          <c:showLegendKey val="0"/>
          <c:showVal val="0"/>
          <c:showCatName val="0"/>
          <c:showSerName val="0"/>
          <c:showPercent val="0"/>
          <c:showBubbleSize val="0"/>
        </c:dLbls>
        <c:gapWidth val="150"/>
        <c:axId val="-2137877688"/>
        <c:axId val="-2132223704"/>
      </c:barChart>
      <c:catAx>
        <c:axId val="-2137877688"/>
        <c:scaling>
          <c:orientation val="minMax"/>
        </c:scaling>
        <c:delete val="0"/>
        <c:axPos val="b"/>
        <c:majorTickMark val="none"/>
        <c:minorTickMark val="none"/>
        <c:tickLblPos val="nextTo"/>
        <c:crossAx val="-2132223704"/>
        <c:crosses val="autoZero"/>
        <c:auto val="1"/>
        <c:lblAlgn val="ctr"/>
        <c:lblOffset val="100"/>
        <c:noMultiLvlLbl val="0"/>
      </c:catAx>
      <c:valAx>
        <c:axId val="-2132223704"/>
        <c:scaling>
          <c:orientation val="minMax"/>
        </c:scaling>
        <c:delete val="0"/>
        <c:axPos val="l"/>
        <c:majorGridlines/>
        <c:numFmt formatCode="General" sourceLinked="1"/>
        <c:majorTickMark val="none"/>
        <c:minorTickMark val="none"/>
        <c:tickLblPos val="nextTo"/>
        <c:crossAx val="-213787768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5 Interactions</a:t>
            </a:r>
          </a:p>
        </c:rich>
      </c:tx>
      <c:layout/>
      <c:overlay val="0"/>
    </c:title>
    <c:autoTitleDeleted val="0"/>
    <c:plotArea>
      <c:layout/>
      <c:barChart>
        <c:barDir val="col"/>
        <c:grouping val="clustered"/>
        <c:varyColors val="0"/>
        <c:ser>
          <c:idx val="0"/>
          <c:order val="0"/>
          <c:tx>
            <c:strRef>
              <c:f>Sheet1!$A$66</c:f>
              <c:strCache>
                <c:ptCount val="1"/>
                <c:pt idx="0">
                  <c:v>Fingers</c:v>
                </c:pt>
              </c:strCache>
            </c:strRef>
          </c:tx>
          <c:invertIfNegative val="0"/>
          <c:cat>
            <c:strRef>
              <c:f>Sheet1!$B$65:$E$65</c:f>
              <c:strCache>
                <c:ptCount val="4"/>
                <c:pt idx="0">
                  <c:v>Task 1</c:v>
                </c:pt>
                <c:pt idx="1">
                  <c:v>Task 2</c:v>
                </c:pt>
                <c:pt idx="2">
                  <c:v>Task 3</c:v>
                </c:pt>
                <c:pt idx="3">
                  <c:v>Task 4</c:v>
                </c:pt>
              </c:strCache>
            </c:strRef>
          </c:cat>
          <c:val>
            <c:numRef>
              <c:f>Sheet1!$B$66:$E$66</c:f>
              <c:numCache>
                <c:formatCode>General</c:formatCode>
                <c:ptCount val="4"/>
                <c:pt idx="0">
                  <c:v>37.0</c:v>
                </c:pt>
                <c:pt idx="1">
                  <c:v>45.0</c:v>
                </c:pt>
                <c:pt idx="2">
                  <c:v>51.0</c:v>
                </c:pt>
                <c:pt idx="3">
                  <c:v>86.0</c:v>
                </c:pt>
              </c:numCache>
            </c:numRef>
          </c:val>
        </c:ser>
        <c:ser>
          <c:idx val="1"/>
          <c:order val="1"/>
          <c:tx>
            <c:strRef>
              <c:f>Sheet1!$A$67</c:f>
              <c:strCache>
                <c:ptCount val="1"/>
                <c:pt idx="0">
                  <c:v>VoiceOver</c:v>
                </c:pt>
              </c:strCache>
            </c:strRef>
          </c:tx>
          <c:invertIfNegative val="0"/>
          <c:cat>
            <c:strRef>
              <c:f>Sheet1!$B$65:$E$65</c:f>
              <c:strCache>
                <c:ptCount val="4"/>
                <c:pt idx="0">
                  <c:v>Task 1</c:v>
                </c:pt>
                <c:pt idx="1">
                  <c:v>Task 2</c:v>
                </c:pt>
                <c:pt idx="2">
                  <c:v>Task 3</c:v>
                </c:pt>
                <c:pt idx="3">
                  <c:v>Task 4</c:v>
                </c:pt>
              </c:strCache>
            </c:strRef>
          </c:cat>
          <c:val>
            <c:numRef>
              <c:f>Sheet1!$B$67:$E$67</c:f>
              <c:numCache>
                <c:formatCode>General</c:formatCode>
                <c:ptCount val="4"/>
                <c:pt idx="0">
                  <c:v>43.0</c:v>
                </c:pt>
                <c:pt idx="1">
                  <c:v>8.0</c:v>
                </c:pt>
                <c:pt idx="2">
                  <c:v>17.0</c:v>
                </c:pt>
              </c:numCache>
            </c:numRef>
          </c:val>
        </c:ser>
        <c:dLbls>
          <c:showLegendKey val="0"/>
          <c:showVal val="0"/>
          <c:showCatName val="0"/>
          <c:showSerName val="0"/>
          <c:showPercent val="0"/>
          <c:showBubbleSize val="0"/>
        </c:dLbls>
        <c:gapWidth val="150"/>
        <c:axId val="2122134728"/>
        <c:axId val="-2135750632"/>
      </c:barChart>
      <c:catAx>
        <c:axId val="2122134728"/>
        <c:scaling>
          <c:orientation val="minMax"/>
        </c:scaling>
        <c:delete val="0"/>
        <c:axPos val="b"/>
        <c:majorTickMark val="none"/>
        <c:minorTickMark val="none"/>
        <c:tickLblPos val="nextTo"/>
        <c:crossAx val="-2135750632"/>
        <c:crosses val="autoZero"/>
        <c:auto val="1"/>
        <c:lblAlgn val="ctr"/>
        <c:lblOffset val="100"/>
        <c:noMultiLvlLbl val="0"/>
      </c:catAx>
      <c:valAx>
        <c:axId val="-2135750632"/>
        <c:scaling>
          <c:orientation val="minMax"/>
        </c:scaling>
        <c:delete val="0"/>
        <c:axPos val="l"/>
        <c:majorGridlines/>
        <c:numFmt formatCode="General" sourceLinked="1"/>
        <c:majorTickMark val="none"/>
        <c:minorTickMark val="none"/>
        <c:tickLblPos val="nextTo"/>
        <c:crossAx val="212213472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1"/>
    </mc:Choice>
    <mc:Fallback>
      <c:style val="11"/>
    </mc:Fallback>
  </mc:AlternateContent>
  <c:chart>
    <c:title>
      <c:tx>
        <c:rich>
          <a:bodyPr/>
          <a:lstStyle/>
          <a:p>
            <a:pPr>
              <a:defRPr/>
            </a:pPr>
            <a:r>
              <a:rPr lang="en-US"/>
              <a:t>Time</a:t>
            </a:r>
          </a:p>
        </c:rich>
      </c:tx>
      <c:layout/>
      <c:overlay val="0"/>
    </c:title>
    <c:autoTitleDeleted val="0"/>
    <c:plotArea>
      <c:layout/>
      <c:barChart>
        <c:barDir val="col"/>
        <c:grouping val="clustered"/>
        <c:varyColors val="0"/>
        <c:ser>
          <c:idx val="0"/>
          <c:order val="0"/>
          <c:tx>
            <c:strRef>
              <c:f>Sheet1!$A$3</c:f>
              <c:strCache>
                <c:ptCount val="1"/>
                <c:pt idx="0">
                  <c:v>1</c:v>
                </c:pt>
              </c:strCache>
            </c:strRef>
          </c:tx>
          <c:invertIfNegative val="0"/>
          <c:cat>
            <c:multiLvlStrRef>
              <c:f>Sheet1!$B$1:$I$2</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Sheet1!$B$3:$I$3</c:f>
              <c:numCache>
                <c:formatCode>General</c:formatCode>
                <c:ptCount val="8"/>
                <c:pt idx="0">
                  <c:v>116200.0</c:v>
                </c:pt>
                <c:pt idx="1">
                  <c:v>115538.0</c:v>
                </c:pt>
                <c:pt idx="2">
                  <c:v>66810.0</c:v>
                </c:pt>
              </c:numCache>
            </c:numRef>
          </c:val>
        </c:ser>
        <c:ser>
          <c:idx val="1"/>
          <c:order val="1"/>
          <c:tx>
            <c:strRef>
              <c:f>Sheet1!$A$4</c:f>
              <c:strCache>
                <c:ptCount val="1"/>
                <c:pt idx="0">
                  <c:v>2</c:v>
                </c:pt>
              </c:strCache>
            </c:strRef>
          </c:tx>
          <c:spPr>
            <a:solidFill>
              <a:schemeClr val="tx2">
                <a:lumMod val="75000"/>
              </a:schemeClr>
            </a:solidFill>
          </c:spPr>
          <c:invertIfNegative val="0"/>
          <c:cat>
            <c:multiLvlStrRef>
              <c:f>Sheet1!$B$1:$I$2</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Sheet1!$B$4:$I$4</c:f>
              <c:numCache>
                <c:formatCode>General</c:formatCode>
                <c:ptCount val="8"/>
                <c:pt idx="0">
                  <c:v>246156.0</c:v>
                </c:pt>
                <c:pt idx="1">
                  <c:v>138830.0</c:v>
                </c:pt>
                <c:pt idx="2">
                  <c:v>113872.0</c:v>
                </c:pt>
                <c:pt idx="3">
                  <c:v>230071.0</c:v>
                </c:pt>
                <c:pt idx="4">
                  <c:v>364218.0</c:v>
                </c:pt>
                <c:pt idx="5">
                  <c:v>118771.0</c:v>
                </c:pt>
                <c:pt idx="6">
                  <c:v>186447.0</c:v>
                </c:pt>
              </c:numCache>
            </c:numRef>
          </c:val>
        </c:ser>
        <c:ser>
          <c:idx val="2"/>
          <c:order val="2"/>
          <c:tx>
            <c:strRef>
              <c:f>Sheet1!$A$5</c:f>
              <c:strCache>
                <c:ptCount val="1"/>
                <c:pt idx="0">
                  <c:v>3</c:v>
                </c:pt>
              </c:strCache>
            </c:strRef>
          </c:tx>
          <c:invertIfNegative val="0"/>
          <c:cat>
            <c:multiLvlStrRef>
              <c:f>Sheet1!$B$1:$I$2</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Sheet1!$B$5:$I$5</c:f>
              <c:numCache>
                <c:formatCode>General</c:formatCode>
                <c:ptCount val="8"/>
                <c:pt idx="0">
                  <c:v>48418.0</c:v>
                </c:pt>
                <c:pt idx="1">
                  <c:v>116097.0</c:v>
                </c:pt>
                <c:pt idx="2">
                  <c:v>71170.0</c:v>
                </c:pt>
                <c:pt idx="3">
                  <c:v>127213.0</c:v>
                </c:pt>
                <c:pt idx="4">
                  <c:v>75211.0</c:v>
                </c:pt>
                <c:pt idx="5">
                  <c:v>33490.0</c:v>
                </c:pt>
                <c:pt idx="6">
                  <c:v>66614.0</c:v>
                </c:pt>
                <c:pt idx="7">
                  <c:v>93127.0</c:v>
                </c:pt>
              </c:numCache>
            </c:numRef>
          </c:val>
        </c:ser>
        <c:ser>
          <c:idx val="3"/>
          <c:order val="3"/>
          <c:tx>
            <c:strRef>
              <c:f>Sheet1!$A$6</c:f>
              <c:strCache>
                <c:ptCount val="1"/>
                <c:pt idx="0">
                  <c:v>4</c:v>
                </c:pt>
              </c:strCache>
            </c:strRef>
          </c:tx>
          <c:invertIfNegative val="0"/>
          <c:cat>
            <c:multiLvlStrRef>
              <c:f>Sheet1!$B$1:$I$2</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Sheet1!$B$6:$I$6</c:f>
              <c:numCache>
                <c:formatCode>General</c:formatCode>
                <c:ptCount val="8"/>
                <c:pt idx="0">
                  <c:v>260589.0</c:v>
                </c:pt>
                <c:pt idx="1">
                  <c:v>176419.0</c:v>
                </c:pt>
                <c:pt idx="2">
                  <c:v>68265.0</c:v>
                </c:pt>
                <c:pt idx="3">
                  <c:v>112714.0</c:v>
                </c:pt>
                <c:pt idx="4">
                  <c:v>126804.0</c:v>
                </c:pt>
                <c:pt idx="5">
                  <c:v>127462.0</c:v>
                </c:pt>
                <c:pt idx="6">
                  <c:v>129522.0</c:v>
                </c:pt>
                <c:pt idx="7">
                  <c:v>160176.0</c:v>
                </c:pt>
              </c:numCache>
            </c:numRef>
          </c:val>
        </c:ser>
        <c:ser>
          <c:idx val="4"/>
          <c:order val="4"/>
          <c:tx>
            <c:strRef>
              <c:f>Sheet1!$A$7</c:f>
              <c:strCache>
                <c:ptCount val="1"/>
                <c:pt idx="0">
                  <c:v>5</c:v>
                </c:pt>
              </c:strCache>
            </c:strRef>
          </c:tx>
          <c:invertIfNegative val="0"/>
          <c:cat>
            <c:multiLvlStrRef>
              <c:f>Sheet1!$B$1:$I$2</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Sheet1!$B$7:$I$7</c:f>
              <c:numCache>
                <c:formatCode>General</c:formatCode>
                <c:ptCount val="8"/>
                <c:pt idx="0">
                  <c:v>114927.0</c:v>
                </c:pt>
                <c:pt idx="1">
                  <c:v>111985.0</c:v>
                </c:pt>
                <c:pt idx="2">
                  <c:v>88298.0</c:v>
                </c:pt>
                <c:pt idx="3">
                  <c:v>114076.0</c:v>
                </c:pt>
                <c:pt idx="4">
                  <c:v>220587.0</c:v>
                </c:pt>
                <c:pt idx="5">
                  <c:v>101750.0</c:v>
                </c:pt>
                <c:pt idx="6">
                  <c:v>95390.0</c:v>
                </c:pt>
              </c:numCache>
            </c:numRef>
          </c:val>
        </c:ser>
        <c:dLbls>
          <c:showLegendKey val="0"/>
          <c:showVal val="0"/>
          <c:showCatName val="0"/>
          <c:showSerName val="0"/>
          <c:showPercent val="0"/>
          <c:showBubbleSize val="0"/>
        </c:dLbls>
        <c:gapWidth val="150"/>
        <c:axId val="-2135774664"/>
        <c:axId val="2118744504"/>
      </c:barChart>
      <c:catAx>
        <c:axId val="-2135774664"/>
        <c:scaling>
          <c:orientation val="minMax"/>
        </c:scaling>
        <c:delete val="0"/>
        <c:axPos val="b"/>
        <c:numFmt formatCode="General" sourceLinked="1"/>
        <c:majorTickMark val="none"/>
        <c:minorTickMark val="none"/>
        <c:tickLblPos val="nextTo"/>
        <c:crossAx val="2118744504"/>
        <c:crosses val="autoZero"/>
        <c:auto val="1"/>
        <c:lblAlgn val="ctr"/>
        <c:lblOffset val="100"/>
        <c:noMultiLvlLbl val="0"/>
      </c:catAx>
      <c:valAx>
        <c:axId val="2118744504"/>
        <c:scaling>
          <c:orientation val="minMax"/>
        </c:scaling>
        <c:delete val="0"/>
        <c:axPos val="l"/>
        <c:majorGridlines/>
        <c:numFmt formatCode="General" sourceLinked="1"/>
        <c:majorTickMark val="none"/>
        <c:minorTickMark val="none"/>
        <c:tickLblPos val="nextTo"/>
        <c:crossAx val="-213577466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1"/>
    </mc:Choice>
    <mc:Fallback>
      <c:style val="11"/>
    </mc:Fallback>
  </mc:AlternateContent>
  <c:chart>
    <c:title>
      <c:tx>
        <c:rich>
          <a:bodyPr/>
          <a:lstStyle/>
          <a:p>
            <a:pPr>
              <a:defRPr/>
            </a:pPr>
            <a:r>
              <a:rPr lang="en-US"/>
              <a:t>Interactions</a:t>
            </a:r>
          </a:p>
        </c:rich>
      </c:tx>
      <c:layout/>
      <c:overlay val="0"/>
    </c:title>
    <c:autoTitleDeleted val="0"/>
    <c:plotArea>
      <c:layout/>
      <c:barChart>
        <c:barDir val="col"/>
        <c:grouping val="clustered"/>
        <c:varyColors val="0"/>
        <c:ser>
          <c:idx val="0"/>
          <c:order val="0"/>
          <c:tx>
            <c:strRef>
              <c:f>Sheet1!$A$11</c:f>
              <c:strCache>
                <c:ptCount val="1"/>
                <c:pt idx="0">
                  <c:v>1</c:v>
                </c:pt>
              </c:strCache>
            </c:strRef>
          </c:tx>
          <c:invertIfNegative val="0"/>
          <c:cat>
            <c:multiLvlStrRef>
              <c:f>Sheet1!$B$9:$I$10</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Sheet1!$B$11:$I$11</c:f>
              <c:numCache>
                <c:formatCode>General</c:formatCode>
                <c:ptCount val="8"/>
                <c:pt idx="0">
                  <c:v>74.0</c:v>
                </c:pt>
                <c:pt idx="1">
                  <c:v>57.0</c:v>
                </c:pt>
                <c:pt idx="2">
                  <c:v>20.0</c:v>
                </c:pt>
              </c:numCache>
            </c:numRef>
          </c:val>
        </c:ser>
        <c:ser>
          <c:idx val="1"/>
          <c:order val="1"/>
          <c:tx>
            <c:strRef>
              <c:f>Sheet1!$A$12</c:f>
              <c:strCache>
                <c:ptCount val="1"/>
                <c:pt idx="0">
                  <c:v>2</c:v>
                </c:pt>
              </c:strCache>
            </c:strRef>
          </c:tx>
          <c:spPr>
            <a:solidFill>
              <a:schemeClr val="tx2">
                <a:lumMod val="75000"/>
              </a:schemeClr>
            </a:solidFill>
          </c:spPr>
          <c:invertIfNegative val="0"/>
          <c:cat>
            <c:multiLvlStrRef>
              <c:f>Sheet1!$B$9:$I$10</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Sheet1!$B$12:$I$12</c:f>
              <c:numCache>
                <c:formatCode>General</c:formatCode>
                <c:ptCount val="8"/>
                <c:pt idx="0">
                  <c:v>31.0</c:v>
                </c:pt>
                <c:pt idx="1">
                  <c:v>26.0</c:v>
                </c:pt>
                <c:pt idx="2">
                  <c:v>24.0</c:v>
                </c:pt>
                <c:pt idx="3">
                  <c:v>62.0</c:v>
                </c:pt>
                <c:pt idx="4">
                  <c:v>17.0</c:v>
                </c:pt>
                <c:pt idx="5">
                  <c:v>8.0</c:v>
                </c:pt>
                <c:pt idx="6">
                  <c:v>11.0</c:v>
                </c:pt>
              </c:numCache>
            </c:numRef>
          </c:val>
        </c:ser>
        <c:ser>
          <c:idx val="2"/>
          <c:order val="2"/>
          <c:tx>
            <c:strRef>
              <c:f>Sheet1!$A$13</c:f>
              <c:strCache>
                <c:ptCount val="1"/>
                <c:pt idx="0">
                  <c:v>3</c:v>
                </c:pt>
              </c:strCache>
            </c:strRef>
          </c:tx>
          <c:spPr>
            <a:solidFill>
              <a:schemeClr val="tx2">
                <a:lumMod val="60000"/>
                <a:lumOff val="40000"/>
              </a:schemeClr>
            </a:solidFill>
          </c:spPr>
          <c:invertIfNegative val="0"/>
          <c:cat>
            <c:multiLvlStrRef>
              <c:f>Sheet1!$B$9:$I$10</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Sheet1!$B$13:$I$13</c:f>
              <c:numCache>
                <c:formatCode>General</c:formatCode>
                <c:ptCount val="8"/>
                <c:pt idx="0">
                  <c:v>14.0</c:v>
                </c:pt>
                <c:pt idx="1">
                  <c:v>36.0</c:v>
                </c:pt>
                <c:pt idx="2">
                  <c:v>24.0</c:v>
                </c:pt>
                <c:pt idx="3">
                  <c:v>74.0</c:v>
                </c:pt>
                <c:pt idx="4">
                  <c:v>16.0</c:v>
                </c:pt>
                <c:pt idx="5">
                  <c:v>6.0</c:v>
                </c:pt>
                <c:pt idx="6">
                  <c:v>23.0</c:v>
                </c:pt>
                <c:pt idx="7">
                  <c:v>48.0</c:v>
                </c:pt>
              </c:numCache>
            </c:numRef>
          </c:val>
        </c:ser>
        <c:ser>
          <c:idx val="3"/>
          <c:order val="3"/>
          <c:tx>
            <c:strRef>
              <c:f>Sheet1!$A$14</c:f>
              <c:strCache>
                <c:ptCount val="1"/>
                <c:pt idx="0">
                  <c:v>4</c:v>
                </c:pt>
              </c:strCache>
            </c:strRef>
          </c:tx>
          <c:invertIfNegative val="0"/>
          <c:cat>
            <c:multiLvlStrRef>
              <c:f>Sheet1!$B$9:$I$10</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Sheet1!$B$14:$I$14</c:f>
              <c:numCache>
                <c:formatCode>General</c:formatCode>
                <c:ptCount val="8"/>
                <c:pt idx="0">
                  <c:v>60.0</c:v>
                </c:pt>
                <c:pt idx="1">
                  <c:v>37.0</c:v>
                </c:pt>
                <c:pt idx="2">
                  <c:v>26.0</c:v>
                </c:pt>
                <c:pt idx="3">
                  <c:v>61.0</c:v>
                </c:pt>
                <c:pt idx="4">
                  <c:v>9.0</c:v>
                </c:pt>
                <c:pt idx="5">
                  <c:v>6.0</c:v>
                </c:pt>
                <c:pt idx="6">
                  <c:v>11.0</c:v>
                </c:pt>
                <c:pt idx="7">
                  <c:v>9.0</c:v>
                </c:pt>
              </c:numCache>
            </c:numRef>
          </c:val>
        </c:ser>
        <c:ser>
          <c:idx val="4"/>
          <c:order val="4"/>
          <c:tx>
            <c:strRef>
              <c:f>Sheet1!$A$15</c:f>
              <c:strCache>
                <c:ptCount val="1"/>
                <c:pt idx="0">
                  <c:v>5</c:v>
                </c:pt>
              </c:strCache>
            </c:strRef>
          </c:tx>
          <c:invertIfNegative val="0"/>
          <c:cat>
            <c:multiLvlStrRef>
              <c:f>Sheet1!$B$9:$I$10</c:f>
              <c:multiLvlStrCache>
                <c:ptCount val="8"/>
                <c:lvl>
                  <c:pt idx="0">
                    <c:v>Task 1</c:v>
                  </c:pt>
                  <c:pt idx="1">
                    <c:v>Task 2</c:v>
                  </c:pt>
                  <c:pt idx="2">
                    <c:v>Task 3</c:v>
                  </c:pt>
                  <c:pt idx="3">
                    <c:v>Task 4</c:v>
                  </c:pt>
                  <c:pt idx="4">
                    <c:v>Task 1</c:v>
                  </c:pt>
                  <c:pt idx="5">
                    <c:v>Task 2</c:v>
                  </c:pt>
                  <c:pt idx="6">
                    <c:v>Task 3</c:v>
                  </c:pt>
                  <c:pt idx="7">
                    <c:v>Task 4</c:v>
                  </c:pt>
                </c:lvl>
                <c:lvl>
                  <c:pt idx="0">
                    <c:v>Fingers</c:v>
                  </c:pt>
                  <c:pt idx="4">
                    <c:v>VoiceOver</c:v>
                  </c:pt>
                </c:lvl>
              </c:multiLvlStrCache>
            </c:multiLvlStrRef>
          </c:cat>
          <c:val>
            <c:numRef>
              <c:f>Sheet1!$B$15:$I$15</c:f>
              <c:numCache>
                <c:formatCode>General</c:formatCode>
                <c:ptCount val="8"/>
                <c:pt idx="0">
                  <c:v>37.0</c:v>
                </c:pt>
                <c:pt idx="1">
                  <c:v>45.0</c:v>
                </c:pt>
                <c:pt idx="2">
                  <c:v>51.0</c:v>
                </c:pt>
                <c:pt idx="3">
                  <c:v>86.0</c:v>
                </c:pt>
                <c:pt idx="4">
                  <c:v>43.0</c:v>
                </c:pt>
                <c:pt idx="5">
                  <c:v>8.0</c:v>
                </c:pt>
                <c:pt idx="6">
                  <c:v>17.0</c:v>
                </c:pt>
              </c:numCache>
            </c:numRef>
          </c:val>
        </c:ser>
        <c:dLbls>
          <c:showLegendKey val="0"/>
          <c:showVal val="0"/>
          <c:showCatName val="0"/>
          <c:showSerName val="0"/>
          <c:showPercent val="0"/>
          <c:showBubbleSize val="0"/>
        </c:dLbls>
        <c:gapWidth val="150"/>
        <c:axId val="-2133067976"/>
        <c:axId val="2083073624"/>
      </c:barChart>
      <c:catAx>
        <c:axId val="-2133067976"/>
        <c:scaling>
          <c:orientation val="minMax"/>
        </c:scaling>
        <c:delete val="0"/>
        <c:axPos val="b"/>
        <c:majorTickMark val="none"/>
        <c:minorTickMark val="none"/>
        <c:tickLblPos val="nextTo"/>
        <c:crossAx val="2083073624"/>
        <c:crosses val="autoZero"/>
        <c:auto val="1"/>
        <c:lblAlgn val="ctr"/>
        <c:lblOffset val="100"/>
        <c:noMultiLvlLbl val="0"/>
      </c:catAx>
      <c:valAx>
        <c:axId val="2083073624"/>
        <c:scaling>
          <c:orientation val="minMax"/>
        </c:scaling>
        <c:delete val="0"/>
        <c:axPos val="l"/>
        <c:majorGridlines/>
        <c:numFmt formatCode="General" sourceLinked="1"/>
        <c:majorTickMark val="none"/>
        <c:minorTickMark val="none"/>
        <c:tickLblPos val="nextTo"/>
        <c:crossAx val="-213306797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1 Interactions</a:t>
            </a:r>
          </a:p>
        </c:rich>
      </c:tx>
      <c:layout/>
      <c:overlay val="0"/>
    </c:title>
    <c:autoTitleDeleted val="0"/>
    <c:plotArea>
      <c:layout/>
      <c:barChart>
        <c:barDir val="col"/>
        <c:grouping val="clustered"/>
        <c:varyColors val="0"/>
        <c:ser>
          <c:idx val="0"/>
          <c:order val="0"/>
          <c:tx>
            <c:strRef>
              <c:f>Sheet1!$A$81</c:f>
              <c:strCache>
                <c:ptCount val="1"/>
                <c:pt idx="0">
                  <c:v>Fingers</c:v>
                </c:pt>
              </c:strCache>
            </c:strRef>
          </c:tx>
          <c:invertIfNegative val="0"/>
          <c:cat>
            <c:strRef>
              <c:f>Sheet1!$B$80:$E$80</c:f>
              <c:strCache>
                <c:ptCount val="4"/>
                <c:pt idx="0">
                  <c:v>Task 1</c:v>
                </c:pt>
                <c:pt idx="1">
                  <c:v>Task 2</c:v>
                </c:pt>
                <c:pt idx="2">
                  <c:v>Task 3</c:v>
                </c:pt>
                <c:pt idx="3">
                  <c:v>Task 4</c:v>
                </c:pt>
              </c:strCache>
            </c:strRef>
          </c:cat>
          <c:val>
            <c:numRef>
              <c:f>Sheet1!$B$81:$E$81</c:f>
              <c:numCache>
                <c:formatCode>General</c:formatCode>
                <c:ptCount val="4"/>
                <c:pt idx="0">
                  <c:v>74.0</c:v>
                </c:pt>
                <c:pt idx="1">
                  <c:v>57.0</c:v>
                </c:pt>
                <c:pt idx="2">
                  <c:v>20.0</c:v>
                </c:pt>
              </c:numCache>
            </c:numRef>
          </c:val>
        </c:ser>
        <c:ser>
          <c:idx val="1"/>
          <c:order val="1"/>
          <c:tx>
            <c:strRef>
              <c:f>Sheet1!$A$82</c:f>
              <c:strCache>
                <c:ptCount val="1"/>
                <c:pt idx="0">
                  <c:v>VoiceOver</c:v>
                </c:pt>
              </c:strCache>
            </c:strRef>
          </c:tx>
          <c:invertIfNegative val="0"/>
          <c:cat>
            <c:strRef>
              <c:f>Sheet1!$B$80:$E$80</c:f>
              <c:strCache>
                <c:ptCount val="4"/>
                <c:pt idx="0">
                  <c:v>Task 1</c:v>
                </c:pt>
                <c:pt idx="1">
                  <c:v>Task 2</c:v>
                </c:pt>
                <c:pt idx="2">
                  <c:v>Task 3</c:v>
                </c:pt>
                <c:pt idx="3">
                  <c:v>Task 4</c:v>
                </c:pt>
              </c:strCache>
            </c:strRef>
          </c:cat>
          <c:val>
            <c:numRef>
              <c:f>Sheet1!$B$82:$E$82</c:f>
              <c:numCache>
                <c:formatCode>General</c:formatCode>
                <c:ptCount val="4"/>
              </c:numCache>
            </c:numRef>
          </c:val>
        </c:ser>
        <c:dLbls>
          <c:showLegendKey val="0"/>
          <c:showVal val="0"/>
          <c:showCatName val="0"/>
          <c:showSerName val="0"/>
          <c:showPercent val="0"/>
          <c:showBubbleSize val="0"/>
        </c:dLbls>
        <c:gapWidth val="150"/>
        <c:axId val="-2137378248"/>
        <c:axId val="2038840472"/>
      </c:barChart>
      <c:catAx>
        <c:axId val="-2137378248"/>
        <c:scaling>
          <c:orientation val="minMax"/>
        </c:scaling>
        <c:delete val="0"/>
        <c:axPos val="b"/>
        <c:majorTickMark val="none"/>
        <c:minorTickMark val="none"/>
        <c:tickLblPos val="nextTo"/>
        <c:crossAx val="2038840472"/>
        <c:crosses val="autoZero"/>
        <c:auto val="1"/>
        <c:lblAlgn val="ctr"/>
        <c:lblOffset val="100"/>
        <c:noMultiLvlLbl val="0"/>
      </c:catAx>
      <c:valAx>
        <c:axId val="2038840472"/>
        <c:scaling>
          <c:orientation val="minMax"/>
        </c:scaling>
        <c:delete val="0"/>
        <c:axPos val="l"/>
        <c:majorGridlines/>
        <c:numFmt formatCode="General" sourceLinked="1"/>
        <c:majorTickMark val="none"/>
        <c:minorTickMark val="none"/>
        <c:tickLblPos val="nextTo"/>
        <c:crossAx val="-213737824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2 Time</a:t>
            </a:r>
          </a:p>
        </c:rich>
      </c:tx>
      <c:layout/>
      <c:overlay val="0"/>
    </c:title>
    <c:autoTitleDeleted val="0"/>
    <c:plotArea>
      <c:layout/>
      <c:barChart>
        <c:barDir val="col"/>
        <c:grouping val="clustered"/>
        <c:varyColors val="0"/>
        <c:ser>
          <c:idx val="0"/>
          <c:order val="0"/>
          <c:tx>
            <c:strRef>
              <c:f>Sheet1!$A$20</c:f>
              <c:strCache>
                <c:ptCount val="1"/>
                <c:pt idx="0">
                  <c:v>Fingers</c:v>
                </c:pt>
              </c:strCache>
            </c:strRef>
          </c:tx>
          <c:invertIfNegative val="0"/>
          <c:cat>
            <c:strRef>
              <c:f>Sheet1!$B$19:$E$19</c:f>
              <c:strCache>
                <c:ptCount val="4"/>
                <c:pt idx="0">
                  <c:v>Task 1</c:v>
                </c:pt>
                <c:pt idx="1">
                  <c:v>Task 2</c:v>
                </c:pt>
                <c:pt idx="2">
                  <c:v>Task 3</c:v>
                </c:pt>
                <c:pt idx="3">
                  <c:v>Task 4</c:v>
                </c:pt>
              </c:strCache>
            </c:strRef>
          </c:cat>
          <c:val>
            <c:numRef>
              <c:f>Sheet1!$B$20:$E$20</c:f>
              <c:numCache>
                <c:formatCode>General</c:formatCode>
                <c:ptCount val="4"/>
                <c:pt idx="0">
                  <c:v>246156.0</c:v>
                </c:pt>
                <c:pt idx="1">
                  <c:v>138830.0</c:v>
                </c:pt>
                <c:pt idx="2">
                  <c:v>113872.0</c:v>
                </c:pt>
                <c:pt idx="3">
                  <c:v>230071.0</c:v>
                </c:pt>
              </c:numCache>
            </c:numRef>
          </c:val>
        </c:ser>
        <c:ser>
          <c:idx val="1"/>
          <c:order val="1"/>
          <c:tx>
            <c:strRef>
              <c:f>Sheet1!$A$21</c:f>
              <c:strCache>
                <c:ptCount val="1"/>
                <c:pt idx="0">
                  <c:v>VoiceOver</c:v>
                </c:pt>
              </c:strCache>
            </c:strRef>
          </c:tx>
          <c:invertIfNegative val="0"/>
          <c:cat>
            <c:strRef>
              <c:f>Sheet1!$B$19:$E$19</c:f>
              <c:strCache>
                <c:ptCount val="4"/>
                <c:pt idx="0">
                  <c:v>Task 1</c:v>
                </c:pt>
                <c:pt idx="1">
                  <c:v>Task 2</c:v>
                </c:pt>
                <c:pt idx="2">
                  <c:v>Task 3</c:v>
                </c:pt>
                <c:pt idx="3">
                  <c:v>Task 4</c:v>
                </c:pt>
              </c:strCache>
            </c:strRef>
          </c:cat>
          <c:val>
            <c:numRef>
              <c:f>Sheet1!$B$21:$E$21</c:f>
              <c:numCache>
                <c:formatCode>General</c:formatCode>
                <c:ptCount val="4"/>
                <c:pt idx="0">
                  <c:v>364218.0</c:v>
                </c:pt>
                <c:pt idx="1">
                  <c:v>118771.0</c:v>
                </c:pt>
                <c:pt idx="2">
                  <c:v>186447.0</c:v>
                </c:pt>
              </c:numCache>
            </c:numRef>
          </c:val>
        </c:ser>
        <c:dLbls>
          <c:showLegendKey val="0"/>
          <c:showVal val="0"/>
          <c:showCatName val="0"/>
          <c:showSerName val="0"/>
          <c:showPercent val="0"/>
          <c:showBubbleSize val="0"/>
        </c:dLbls>
        <c:gapWidth val="150"/>
        <c:axId val="2093173688"/>
        <c:axId val="2045822344"/>
      </c:barChart>
      <c:catAx>
        <c:axId val="2093173688"/>
        <c:scaling>
          <c:orientation val="minMax"/>
        </c:scaling>
        <c:delete val="0"/>
        <c:axPos val="b"/>
        <c:majorTickMark val="none"/>
        <c:minorTickMark val="none"/>
        <c:tickLblPos val="nextTo"/>
        <c:crossAx val="2045822344"/>
        <c:crosses val="autoZero"/>
        <c:auto val="1"/>
        <c:lblAlgn val="ctr"/>
        <c:lblOffset val="100"/>
        <c:noMultiLvlLbl val="0"/>
      </c:catAx>
      <c:valAx>
        <c:axId val="2045822344"/>
        <c:scaling>
          <c:orientation val="minMax"/>
        </c:scaling>
        <c:delete val="0"/>
        <c:axPos val="l"/>
        <c:majorGridlines/>
        <c:numFmt formatCode="General" sourceLinked="1"/>
        <c:majorTickMark val="none"/>
        <c:minorTickMark val="none"/>
        <c:tickLblPos val="nextTo"/>
        <c:crossAx val="209317368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2 Interactions</a:t>
            </a:r>
          </a:p>
        </c:rich>
      </c:tx>
      <c:layout/>
      <c:overlay val="0"/>
    </c:title>
    <c:autoTitleDeleted val="0"/>
    <c:plotArea>
      <c:layout/>
      <c:barChart>
        <c:barDir val="col"/>
        <c:grouping val="clustered"/>
        <c:varyColors val="0"/>
        <c:ser>
          <c:idx val="0"/>
          <c:order val="0"/>
          <c:tx>
            <c:strRef>
              <c:f>Sheet1!$A$23</c:f>
              <c:strCache>
                <c:ptCount val="1"/>
                <c:pt idx="0">
                  <c:v>Fingers</c:v>
                </c:pt>
              </c:strCache>
            </c:strRef>
          </c:tx>
          <c:invertIfNegative val="0"/>
          <c:cat>
            <c:strRef>
              <c:f>Sheet1!$B$22:$E$22</c:f>
              <c:strCache>
                <c:ptCount val="4"/>
                <c:pt idx="0">
                  <c:v>Task 1</c:v>
                </c:pt>
                <c:pt idx="1">
                  <c:v>Task 2</c:v>
                </c:pt>
                <c:pt idx="2">
                  <c:v>Task 3</c:v>
                </c:pt>
                <c:pt idx="3">
                  <c:v>Task 4</c:v>
                </c:pt>
              </c:strCache>
            </c:strRef>
          </c:cat>
          <c:val>
            <c:numRef>
              <c:f>Sheet1!$B$23:$E$23</c:f>
              <c:numCache>
                <c:formatCode>General</c:formatCode>
                <c:ptCount val="4"/>
                <c:pt idx="0">
                  <c:v>31.0</c:v>
                </c:pt>
                <c:pt idx="1">
                  <c:v>26.0</c:v>
                </c:pt>
                <c:pt idx="2">
                  <c:v>24.0</c:v>
                </c:pt>
                <c:pt idx="3">
                  <c:v>62.0</c:v>
                </c:pt>
              </c:numCache>
            </c:numRef>
          </c:val>
        </c:ser>
        <c:ser>
          <c:idx val="1"/>
          <c:order val="1"/>
          <c:tx>
            <c:strRef>
              <c:f>Sheet1!$A$24</c:f>
              <c:strCache>
                <c:ptCount val="1"/>
                <c:pt idx="0">
                  <c:v>VoiceOver</c:v>
                </c:pt>
              </c:strCache>
            </c:strRef>
          </c:tx>
          <c:invertIfNegative val="0"/>
          <c:cat>
            <c:strRef>
              <c:f>Sheet1!$B$22:$E$22</c:f>
              <c:strCache>
                <c:ptCount val="4"/>
                <c:pt idx="0">
                  <c:v>Task 1</c:v>
                </c:pt>
                <c:pt idx="1">
                  <c:v>Task 2</c:v>
                </c:pt>
                <c:pt idx="2">
                  <c:v>Task 3</c:v>
                </c:pt>
                <c:pt idx="3">
                  <c:v>Task 4</c:v>
                </c:pt>
              </c:strCache>
            </c:strRef>
          </c:cat>
          <c:val>
            <c:numRef>
              <c:f>Sheet1!$B$24:$E$24</c:f>
              <c:numCache>
                <c:formatCode>General</c:formatCode>
                <c:ptCount val="4"/>
                <c:pt idx="0">
                  <c:v>17.0</c:v>
                </c:pt>
                <c:pt idx="1">
                  <c:v>8.0</c:v>
                </c:pt>
                <c:pt idx="2">
                  <c:v>11.0</c:v>
                </c:pt>
              </c:numCache>
            </c:numRef>
          </c:val>
        </c:ser>
        <c:dLbls>
          <c:showLegendKey val="0"/>
          <c:showVal val="0"/>
          <c:showCatName val="0"/>
          <c:showSerName val="0"/>
          <c:showPercent val="0"/>
          <c:showBubbleSize val="0"/>
        </c:dLbls>
        <c:gapWidth val="150"/>
        <c:axId val="-2131982504"/>
        <c:axId val="2093088744"/>
      </c:barChart>
      <c:catAx>
        <c:axId val="-2131982504"/>
        <c:scaling>
          <c:orientation val="minMax"/>
        </c:scaling>
        <c:delete val="0"/>
        <c:axPos val="b"/>
        <c:majorTickMark val="none"/>
        <c:minorTickMark val="none"/>
        <c:tickLblPos val="nextTo"/>
        <c:crossAx val="2093088744"/>
        <c:crosses val="autoZero"/>
        <c:auto val="1"/>
        <c:lblAlgn val="ctr"/>
        <c:lblOffset val="100"/>
        <c:noMultiLvlLbl val="0"/>
      </c:catAx>
      <c:valAx>
        <c:axId val="2093088744"/>
        <c:scaling>
          <c:orientation val="minMax"/>
        </c:scaling>
        <c:delete val="0"/>
        <c:axPos val="l"/>
        <c:majorGridlines/>
        <c:numFmt formatCode="General" sourceLinked="1"/>
        <c:majorTickMark val="none"/>
        <c:minorTickMark val="none"/>
        <c:tickLblPos val="nextTo"/>
        <c:crossAx val="-213198250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3 Time</a:t>
            </a:r>
          </a:p>
        </c:rich>
      </c:tx>
      <c:layout/>
      <c:overlay val="0"/>
    </c:title>
    <c:autoTitleDeleted val="0"/>
    <c:plotArea>
      <c:layout/>
      <c:barChart>
        <c:barDir val="col"/>
        <c:grouping val="clustered"/>
        <c:varyColors val="0"/>
        <c:ser>
          <c:idx val="0"/>
          <c:order val="0"/>
          <c:tx>
            <c:strRef>
              <c:f>Sheet1!$A$34</c:f>
              <c:strCache>
                <c:ptCount val="1"/>
                <c:pt idx="0">
                  <c:v>Fingers</c:v>
                </c:pt>
              </c:strCache>
            </c:strRef>
          </c:tx>
          <c:invertIfNegative val="0"/>
          <c:cat>
            <c:strRef>
              <c:f>Sheet1!$B$33:$E$33</c:f>
              <c:strCache>
                <c:ptCount val="4"/>
                <c:pt idx="0">
                  <c:v>Task 1</c:v>
                </c:pt>
                <c:pt idx="1">
                  <c:v>Task 2</c:v>
                </c:pt>
                <c:pt idx="2">
                  <c:v>Task 3</c:v>
                </c:pt>
                <c:pt idx="3">
                  <c:v>Task 4</c:v>
                </c:pt>
              </c:strCache>
            </c:strRef>
          </c:cat>
          <c:val>
            <c:numRef>
              <c:f>Sheet1!$B$34:$E$34</c:f>
              <c:numCache>
                <c:formatCode>General</c:formatCode>
                <c:ptCount val="4"/>
                <c:pt idx="0">
                  <c:v>48418.0</c:v>
                </c:pt>
                <c:pt idx="1">
                  <c:v>116097.0</c:v>
                </c:pt>
                <c:pt idx="2">
                  <c:v>71170.0</c:v>
                </c:pt>
                <c:pt idx="3">
                  <c:v>127213.0</c:v>
                </c:pt>
              </c:numCache>
            </c:numRef>
          </c:val>
        </c:ser>
        <c:ser>
          <c:idx val="1"/>
          <c:order val="1"/>
          <c:tx>
            <c:strRef>
              <c:f>Sheet1!$A$35</c:f>
              <c:strCache>
                <c:ptCount val="1"/>
                <c:pt idx="0">
                  <c:v>VoiceOver</c:v>
                </c:pt>
              </c:strCache>
            </c:strRef>
          </c:tx>
          <c:invertIfNegative val="0"/>
          <c:cat>
            <c:strRef>
              <c:f>Sheet1!$B$33:$E$33</c:f>
              <c:strCache>
                <c:ptCount val="4"/>
                <c:pt idx="0">
                  <c:v>Task 1</c:v>
                </c:pt>
                <c:pt idx="1">
                  <c:v>Task 2</c:v>
                </c:pt>
                <c:pt idx="2">
                  <c:v>Task 3</c:v>
                </c:pt>
                <c:pt idx="3">
                  <c:v>Task 4</c:v>
                </c:pt>
              </c:strCache>
            </c:strRef>
          </c:cat>
          <c:val>
            <c:numRef>
              <c:f>Sheet1!$B$35:$E$35</c:f>
              <c:numCache>
                <c:formatCode>General</c:formatCode>
                <c:ptCount val="4"/>
                <c:pt idx="0">
                  <c:v>75211.0</c:v>
                </c:pt>
                <c:pt idx="1">
                  <c:v>33490.0</c:v>
                </c:pt>
                <c:pt idx="2">
                  <c:v>66614.0</c:v>
                </c:pt>
                <c:pt idx="3">
                  <c:v>93127.0</c:v>
                </c:pt>
              </c:numCache>
            </c:numRef>
          </c:val>
        </c:ser>
        <c:dLbls>
          <c:showLegendKey val="0"/>
          <c:showVal val="0"/>
          <c:showCatName val="0"/>
          <c:showSerName val="0"/>
          <c:showPercent val="0"/>
          <c:showBubbleSize val="0"/>
        </c:dLbls>
        <c:gapWidth val="150"/>
        <c:axId val="-2132182584"/>
        <c:axId val="-2132197640"/>
      </c:barChart>
      <c:catAx>
        <c:axId val="-2132182584"/>
        <c:scaling>
          <c:orientation val="minMax"/>
        </c:scaling>
        <c:delete val="0"/>
        <c:axPos val="b"/>
        <c:majorTickMark val="none"/>
        <c:minorTickMark val="none"/>
        <c:tickLblPos val="nextTo"/>
        <c:crossAx val="-2132197640"/>
        <c:crosses val="autoZero"/>
        <c:auto val="1"/>
        <c:lblAlgn val="ctr"/>
        <c:lblOffset val="100"/>
        <c:noMultiLvlLbl val="0"/>
      </c:catAx>
      <c:valAx>
        <c:axId val="-2132197640"/>
        <c:scaling>
          <c:orientation val="minMax"/>
        </c:scaling>
        <c:delete val="0"/>
        <c:axPos val="l"/>
        <c:majorGridlines/>
        <c:numFmt formatCode="General" sourceLinked="1"/>
        <c:majorTickMark val="none"/>
        <c:minorTickMark val="none"/>
        <c:tickLblPos val="nextTo"/>
        <c:crossAx val="-213218258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3 Interactions</a:t>
            </a:r>
          </a:p>
        </c:rich>
      </c:tx>
      <c:layout/>
      <c:overlay val="0"/>
    </c:title>
    <c:autoTitleDeleted val="0"/>
    <c:plotArea>
      <c:layout/>
      <c:barChart>
        <c:barDir val="col"/>
        <c:grouping val="clustered"/>
        <c:varyColors val="0"/>
        <c:ser>
          <c:idx val="0"/>
          <c:order val="0"/>
          <c:tx>
            <c:strRef>
              <c:f>Sheet1!$A$37</c:f>
              <c:strCache>
                <c:ptCount val="1"/>
                <c:pt idx="0">
                  <c:v>Fingers</c:v>
                </c:pt>
              </c:strCache>
            </c:strRef>
          </c:tx>
          <c:invertIfNegative val="0"/>
          <c:cat>
            <c:strRef>
              <c:f>Sheet1!$B$36:$E$36</c:f>
              <c:strCache>
                <c:ptCount val="4"/>
                <c:pt idx="0">
                  <c:v>Task 1</c:v>
                </c:pt>
                <c:pt idx="1">
                  <c:v>Task 2</c:v>
                </c:pt>
                <c:pt idx="2">
                  <c:v>Task 3</c:v>
                </c:pt>
                <c:pt idx="3">
                  <c:v>Task 4</c:v>
                </c:pt>
              </c:strCache>
            </c:strRef>
          </c:cat>
          <c:val>
            <c:numRef>
              <c:f>Sheet1!$B$37:$E$37</c:f>
              <c:numCache>
                <c:formatCode>General</c:formatCode>
                <c:ptCount val="4"/>
                <c:pt idx="0">
                  <c:v>14.0</c:v>
                </c:pt>
                <c:pt idx="1">
                  <c:v>36.0</c:v>
                </c:pt>
                <c:pt idx="2">
                  <c:v>24.0</c:v>
                </c:pt>
                <c:pt idx="3">
                  <c:v>74.0</c:v>
                </c:pt>
              </c:numCache>
            </c:numRef>
          </c:val>
        </c:ser>
        <c:ser>
          <c:idx val="1"/>
          <c:order val="1"/>
          <c:tx>
            <c:strRef>
              <c:f>Sheet1!$A$38</c:f>
              <c:strCache>
                <c:ptCount val="1"/>
                <c:pt idx="0">
                  <c:v>VoiceOver</c:v>
                </c:pt>
              </c:strCache>
            </c:strRef>
          </c:tx>
          <c:invertIfNegative val="0"/>
          <c:cat>
            <c:strRef>
              <c:f>Sheet1!$B$36:$E$36</c:f>
              <c:strCache>
                <c:ptCount val="4"/>
                <c:pt idx="0">
                  <c:v>Task 1</c:v>
                </c:pt>
                <c:pt idx="1">
                  <c:v>Task 2</c:v>
                </c:pt>
                <c:pt idx="2">
                  <c:v>Task 3</c:v>
                </c:pt>
                <c:pt idx="3">
                  <c:v>Task 4</c:v>
                </c:pt>
              </c:strCache>
            </c:strRef>
          </c:cat>
          <c:val>
            <c:numRef>
              <c:f>Sheet1!$B$38:$E$38</c:f>
              <c:numCache>
                <c:formatCode>General</c:formatCode>
                <c:ptCount val="4"/>
                <c:pt idx="0">
                  <c:v>16.0</c:v>
                </c:pt>
                <c:pt idx="1">
                  <c:v>6.0</c:v>
                </c:pt>
                <c:pt idx="2">
                  <c:v>23.0</c:v>
                </c:pt>
                <c:pt idx="3">
                  <c:v>48.0</c:v>
                </c:pt>
              </c:numCache>
            </c:numRef>
          </c:val>
        </c:ser>
        <c:dLbls>
          <c:showLegendKey val="0"/>
          <c:showVal val="0"/>
          <c:showCatName val="0"/>
          <c:showSerName val="0"/>
          <c:showPercent val="0"/>
          <c:showBubbleSize val="0"/>
        </c:dLbls>
        <c:gapWidth val="150"/>
        <c:axId val="2101814344"/>
        <c:axId val="2101911272"/>
      </c:barChart>
      <c:catAx>
        <c:axId val="2101814344"/>
        <c:scaling>
          <c:orientation val="minMax"/>
        </c:scaling>
        <c:delete val="0"/>
        <c:axPos val="b"/>
        <c:majorTickMark val="none"/>
        <c:minorTickMark val="none"/>
        <c:tickLblPos val="nextTo"/>
        <c:crossAx val="2101911272"/>
        <c:crosses val="autoZero"/>
        <c:auto val="1"/>
        <c:lblAlgn val="ctr"/>
        <c:lblOffset val="100"/>
        <c:noMultiLvlLbl val="0"/>
      </c:catAx>
      <c:valAx>
        <c:axId val="2101911272"/>
        <c:scaling>
          <c:orientation val="minMax"/>
        </c:scaling>
        <c:delete val="0"/>
        <c:axPos val="l"/>
        <c:majorGridlines/>
        <c:numFmt formatCode="General" sourceLinked="1"/>
        <c:majorTickMark val="none"/>
        <c:minorTickMark val="none"/>
        <c:tickLblPos val="nextTo"/>
        <c:crossAx val="210181434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a:t>
            </a:r>
            <a:r>
              <a:rPr lang="en-US" baseline="0"/>
              <a:t> 4 Time</a:t>
            </a:r>
            <a:endParaRPr lang="en-US"/>
          </a:p>
        </c:rich>
      </c:tx>
      <c:layout/>
      <c:overlay val="0"/>
    </c:title>
    <c:autoTitleDeleted val="0"/>
    <c:plotArea>
      <c:layout/>
      <c:barChart>
        <c:barDir val="col"/>
        <c:grouping val="clustered"/>
        <c:varyColors val="0"/>
        <c:ser>
          <c:idx val="0"/>
          <c:order val="0"/>
          <c:tx>
            <c:strRef>
              <c:f>Sheet1!$A$49</c:f>
              <c:strCache>
                <c:ptCount val="1"/>
                <c:pt idx="0">
                  <c:v>Fingers</c:v>
                </c:pt>
              </c:strCache>
            </c:strRef>
          </c:tx>
          <c:invertIfNegative val="0"/>
          <c:cat>
            <c:strRef>
              <c:f>Sheet1!$B$48:$E$48</c:f>
              <c:strCache>
                <c:ptCount val="4"/>
                <c:pt idx="0">
                  <c:v>Task 1</c:v>
                </c:pt>
                <c:pt idx="1">
                  <c:v>Task 2</c:v>
                </c:pt>
                <c:pt idx="2">
                  <c:v>Task 3</c:v>
                </c:pt>
                <c:pt idx="3">
                  <c:v>Task 4</c:v>
                </c:pt>
              </c:strCache>
            </c:strRef>
          </c:cat>
          <c:val>
            <c:numRef>
              <c:f>Sheet1!$B$49:$E$49</c:f>
              <c:numCache>
                <c:formatCode>General</c:formatCode>
                <c:ptCount val="4"/>
                <c:pt idx="0">
                  <c:v>260589.0</c:v>
                </c:pt>
                <c:pt idx="1">
                  <c:v>176419.0</c:v>
                </c:pt>
                <c:pt idx="2">
                  <c:v>68265.0</c:v>
                </c:pt>
                <c:pt idx="3">
                  <c:v>112714.0</c:v>
                </c:pt>
              </c:numCache>
            </c:numRef>
          </c:val>
        </c:ser>
        <c:ser>
          <c:idx val="1"/>
          <c:order val="1"/>
          <c:tx>
            <c:strRef>
              <c:f>Sheet1!$A$50</c:f>
              <c:strCache>
                <c:ptCount val="1"/>
                <c:pt idx="0">
                  <c:v>VoiceOver</c:v>
                </c:pt>
              </c:strCache>
            </c:strRef>
          </c:tx>
          <c:invertIfNegative val="0"/>
          <c:cat>
            <c:strRef>
              <c:f>Sheet1!$B$48:$E$48</c:f>
              <c:strCache>
                <c:ptCount val="4"/>
                <c:pt idx="0">
                  <c:v>Task 1</c:v>
                </c:pt>
                <c:pt idx="1">
                  <c:v>Task 2</c:v>
                </c:pt>
                <c:pt idx="2">
                  <c:v>Task 3</c:v>
                </c:pt>
                <c:pt idx="3">
                  <c:v>Task 4</c:v>
                </c:pt>
              </c:strCache>
            </c:strRef>
          </c:cat>
          <c:val>
            <c:numRef>
              <c:f>Sheet1!$B$50:$E$50</c:f>
              <c:numCache>
                <c:formatCode>General</c:formatCode>
                <c:ptCount val="4"/>
                <c:pt idx="0">
                  <c:v>126804.0</c:v>
                </c:pt>
                <c:pt idx="1">
                  <c:v>127462.0</c:v>
                </c:pt>
                <c:pt idx="2">
                  <c:v>129522.0</c:v>
                </c:pt>
                <c:pt idx="3">
                  <c:v>160176.0</c:v>
                </c:pt>
              </c:numCache>
            </c:numRef>
          </c:val>
        </c:ser>
        <c:dLbls>
          <c:showLegendKey val="0"/>
          <c:showVal val="0"/>
          <c:showCatName val="0"/>
          <c:showSerName val="0"/>
          <c:showPercent val="0"/>
          <c:showBubbleSize val="0"/>
        </c:dLbls>
        <c:gapWidth val="150"/>
        <c:axId val="-2137830152"/>
        <c:axId val="2101779544"/>
      </c:barChart>
      <c:catAx>
        <c:axId val="-2137830152"/>
        <c:scaling>
          <c:orientation val="minMax"/>
        </c:scaling>
        <c:delete val="0"/>
        <c:axPos val="b"/>
        <c:majorTickMark val="none"/>
        <c:minorTickMark val="none"/>
        <c:tickLblPos val="nextTo"/>
        <c:crossAx val="2101779544"/>
        <c:crosses val="autoZero"/>
        <c:auto val="1"/>
        <c:lblAlgn val="ctr"/>
        <c:lblOffset val="100"/>
        <c:noMultiLvlLbl val="0"/>
      </c:catAx>
      <c:valAx>
        <c:axId val="2101779544"/>
        <c:scaling>
          <c:orientation val="minMax"/>
        </c:scaling>
        <c:delete val="0"/>
        <c:axPos val="l"/>
        <c:majorGridlines/>
        <c:numFmt formatCode="General" sourceLinked="1"/>
        <c:majorTickMark val="none"/>
        <c:minorTickMark val="none"/>
        <c:tickLblPos val="nextTo"/>
        <c:crossAx val="-213783015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 4 Interactions</a:t>
            </a:r>
          </a:p>
        </c:rich>
      </c:tx>
      <c:layout/>
      <c:overlay val="0"/>
    </c:title>
    <c:autoTitleDeleted val="0"/>
    <c:plotArea>
      <c:layout/>
      <c:barChart>
        <c:barDir val="col"/>
        <c:grouping val="clustered"/>
        <c:varyColors val="0"/>
        <c:ser>
          <c:idx val="0"/>
          <c:order val="0"/>
          <c:tx>
            <c:strRef>
              <c:f>Sheet1!$A$52</c:f>
              <c:strCache>
                <c:ptCount val="1"/>
                <c:pt idx="0">
                  <c:v>Fingers</c:v>
                </c:pt>
              </c:strCache>
            </c:strRef>
          </c:tx>
          <c:invertIfNegative val="0"/>
          <c:cat>
            <c:strRef>
              <c:f>Sheet1!$B$51:$E$51</c:f>
              <c:strCache>
                <c:ptCount val="4"/>
                <c:pt idx="0">
                  <c:v>Task 1</c:v>
                </c:pt>
                <c:pt idx="1">
                  <c:v>Task 2</c:v>
                </c:pt>
                <c:pt idx="2">
                  <c:v>Task 3</c:v>
                </c:pt>
                <c:pt idx="3">
                  <c:v>Task 4</c:v>
                </c:pt>
              </c:strCache>
            </c:strRef>
          </c:cat>
          <c:val>
            <c:numRef>
              <c:f>Sheet1!$B$52:$E$52</c:f>
              <c:numCache>
                <c:formatCode>General</c:formatCode>
                <c:ptCount val="4"/>
                <c:pt idx="0">
                  <c:v>60.0</c:v>
                </c:pt>
                <c:pt idx="1">
                  <c:v>37.0</c:v>
                </c:pt>
                <c:pt idx="2">
                  <c:v>26.0</c:v>
                </c:pt>
                <c:pt idx="3">
                  <c:v>61.0</c:v>
                </c:pt>
              </c:numCache>
            </c:numRef>
          </c:val>
        </c:ser>
        <c:ser>
          <c:idx val="1"/>
          <c:order val="1"/>
          <c:tx>
            <c:strRef>
              <c:f>Sheet1!$A$53</c:f>
              <c:strCache>
                <c:ptCount val="1"/>
                <c:pt idx="0">
                  <c:v>VoiceOver</c:v>
                </c:pt>
              </c:strCache>
            </c:strRef>
          </c:tx>
          <c:invertIfNegative val="0"/>
          <c:cat>
            <c:strRef>
              <c:f>Sheet1!$B$51:$E$51</c:f>
              <c:strCache>
                <c:ptCount val="4"/>
                <c:pt idx="0">
                  <c:v>Task 1</c:v>
                </c:pt>
                <c:pt idx="1">
                  <c:v>Task 2</c:v>
                </c:pt>
                <c:pt idx="2">
                  <c:v>Task 3</c:v>
                </c:pt>
                <c:pt idx="3">
                  <c:v>Task 4</c:v>
                </c:pt>
              </c:strCache>
            </c:strRef>
          </c:cat>
          <c:val>
            <c:numRef>
              <c:f>Sheet1!$B$53:$E$53</c:f>
              <c:numCache>
                <c:formatCode>General</c:formatCode>
                <c:ptCount val="4"/>
                <c:pt idx="0">
                  <c:v>9.0</c:v>
                </c:pt>
                <c:pt idx="1">
                  <c:v>6.0</c:v>
                </c:pt>
                <c:pt idx="2">
                  <c:v>11.0</c:v>
                </c:pt>
                <c:pt idx="3">
                  <c:v>9.0</c:v>
                </c:pt>
              </c:numCache>
            </c:numRef>
          </c:val>
        </c:ser>
        <c:dLbls>
          <c:showLegendKey val="0"/>
          <c:showVal val="0"/>
          <c:showCatName val="0"/>
          <c:showSerName val="0"/>
          <c:showPercent val="0"/>
          <c:showBubbleSize val="0"/>
        </c:dLbls>
        <c:gapWidth val="150"/>
        <c:axId val="-2138017000"/>
        <c:axId val="-2138014024"/>
      </c:barChart>
      <c:catAx>
        <c:axId val="-2138017000"/>
        <c:scaling>
          <c:orientation val="minMax"/>
        </c:scaling>
        <c:delete val="0"/>
        <c:axPos val="b"/>
        <c:majorTickMark val="none"/>
        <c:minorTickMark val="none"/>
        <c:tickLblPos val="nextTo"/>
        <c:crossAx val="-2138014024"/>
        <c:crosses val="autoZero"/>
        <c:auto val="1"/>
        <c:lblAlgn val="ctr"/>
        <c:lblOffset val="100"/>
        <c:noMultiLvlLbl val="0"/>
      </c:catAx>
      <c:valAx>
        <c:axId val="-2138014024"/>
        <c:scaling>
          <c:orientation val="minMax"/>
        </c:scaling>
        <c:delete val="0"/>
        <c:axPos val="l"/>
        <c:majorGridlines/>
        <c:numFmt formatCode="General" sourceLinked="1"/>
        <c:majorTickMark val="none"/>
        <c:minorTickMark val="none"/>
        <c:tickLblPos val="nextTo"/>
        <c:crossAx val="-213801700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Participant</a:t>
            </a:r>
            <a:r>
              <a:rPr lang="en-US" baseline="0"/>
              <a:t> 5 Time</a:t>
            </a:r>
            <a:endParaRPr lang="en-US"/>
          </a:p>
        </c:rich>
      </c:tx>
      <c:layout/>
      <c:overlay val="0"/>
    </c:title>
    <c:autoTitleDeleted val="0"/>
    <c:plotArea>
      <c:layout/>
      <c:barChart>
        <c:barDir val="col"/>
        <c:grouping val="clustered"/>
        <c:varyColors val="0"/>
        <c:ser>
          <c:idx val="0"/>
          <c:order val="0"/>
          <c:tx>
            <c:strRef>
              <c:f>Sheet1!$A$63</c:f>
              <c:strCache>
                <c:ptCount val="1"/>
                <c:pt idx="0">
                  <c:v>Fingers</c:v>
                </c:pt>
              </c:strCache>
            </c:strRef>
          </c:tx>
          <c:invertIfNegative val="0"/>
          <c:cat>
            <c:strRef>
              <c:f>Sheet1!$B$62:$E$62</c:f>
              <c:strCache>
                <c:ptCount val="4"/>
                <c:pt idx="0">
                  <c:v>Task 1</c:v>
                </c:pt>
                <c:pt idx="1">
                  <c:v>Task 2</c:v>
                </c:pt>
                <c:pt idx="2">
                  <c:v>Task 3</c:v>
                </c:pt>
                <c:pt idx="3">
                  <c:v>Task 4</c:v>
                </c:pt>
              </c:strCache>
            </c:strRef>
          </c:cat>
          <c:val>
            <c:numRef>
              <c:f>Sheet1!$B$63:$E$63</c:f>
              <c:numCache>
                <c:formatCode>General</c:formatCode>
                <c:ptCount val="4"/>
                <c:pt idx="0">
                  <c:v>114927.0</c:v>
                </c:pt>
                <c:pt idx="1">
                  <c:v>111985.0</c:v>
                </c:pt>
                <c:pt idx="2">
                  <c:v>88298.0</c:v>
                </c:pt>
                <c:pt idx="3">
                  <c:v>114076.0</c:v>
                </c:pt>
              </c:numCache>
            </c:numRef>
          </c:val>
        </c:ser>
        <c:ser>
          <c:idx val="1"/>
          <c:order val="1"/>
          <c:tx>
            <c:strRef>
              <c:f>Sheet1!$A$64</c:f>
              <c:strCache>
                <c:ptCount val="1"/>
                <c:pt idx="0">
                  <c:v>VoiceOver</c:v>
                </c:pt>
              </c:strCache>
            </c:strRef>
          </c:tx>
          <c:invertIfNegative val="0"/>
          <c:cat>
            <c:strRef>
              <c:f>Sheet1!$B$62:$E$62</c:f>
              <c:strCache>
                <c:ptCount val="4"/>
                <c:pt idx="0">
                  <c:v>Task 1</c:v>
                </c:pt>
                <c:pt idx="1">
                  <c:v>Task 2</c:v>
                </c:pt>
                <c:pt idx="2">
                  <c:v>Task 3</c:v>
                </c:pt>
                <c:pt idx="3">
                  <c:v>Task 4</c:v>
                </c:pt>
              </c:strCache>
            </c:strRef>
          </c:cat>
          <c:val>
            <c:numRef>
              <c:f>Sheet1!$B$64:$E$64</c:f>
              <c:numCache>
                <c:formatCode>General</c:formatCode>
                <c:ptCount val="4"/>
                <c:pt idx="0">
                  <c:v>220587.0</c:v>
                </c:pt>
                <c:pt idx="1">
                  <c:v>101750.0</c:v>
                </c:pt>
                <c:pt idx="2">
                  <c:v>95390.0</c:v>
                </c:pt>
              </c:numCache>
            </c:numRef>
          </c:val>
        </c:ser>
        <c:dLbls>
          <c:showLegendKey val="0"/>
          <c:showVal val="0"/>
          <c:showCatName val="0"/>
          <c:showSerName val="0"/>
          <c:showPercent val="0"/>
          <c:showBubbleSize val="0"/>
        </c:dLbls>
        <c:gapWidth val="150"/>
        <c:axId val="2100621432"/>
        <c:axId val="2122074696"/>
      </c:barChart>
      <c:catAx>
        <c:axId val="2100621432"/>
        <c:scaling>
          <c:orientation val="minMax"/>
        </c:scaling>
        <c:delete val="0"/>
        <c:axPos val="b"/>
        <c:majorTickMark val="none"/>
        <c:minorTickMark val="none"/>
        <c:tickLblPos val="nextTo"/>
        <c:crossAx val="2122074696"/>
        <c:crosses val="autoZero"/>
        <c:auto val="1"/>
        <c:lblAlgn val="ctr"/>
        <c:lblOffset val="100"/>
        <c:noMultiLvlLbl val="0"/>
      </c:catAx>
      <c:valAx>
        <c:axId val="2122074696"/>
        <c:scaling>
          <c:orientation val="minMax"/>
        </c:scaling>
        <c:delete val="0"/>
        <c:axPos val="l"/>
        <c:majorGridlines/>
        <c:numFmt formatCode="General" sourceLinked="1"/>
        <c:majorTickMark val="none"/>
        <c:minorTickMark val="none"/>
        <c:tickLblPos val="nextTo"/>
        <c:crossAx val="2100621432"/>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823</TotalTime>
  <Pages>22</Pages>
  <Words>4489</Words>
  <Characters>25589</Characters>
  <Application>Microsoft Macintosh Word</Application>
  <DocSecurity>0</DocSecurity>
  <Lines>213</Lines>
  <Paragraphs>60</Paragraphs>
  <ScaleCrop>false</ScaleCrop>
  <Company/>
  <LinksUpToDate>false</LinksUpToDate>
  <CharactersWithSpaces>30018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McIsaac</dc:creator>
  <cp:keywords/>
  <dc:description/>
  <cp:lastModifiedBy>Duncan McIsaac</cp:lastModifiedBy>
  <cp:revision>145</cp:revision>
  <cp:lastPrinted>2016-04-20T16:09:00Z</cp:lastPrinted>
  <dcterms:created xsi:type="dcterms:W3CDTF">2016-04-13T01:18:00Z</dcterms:created>
  <dcterms:modified xsi:type="dcterms:W3CDTF">2016-04-26T17:18:00Z</dcterms:modified>
</cp:coreProperties>
</file>